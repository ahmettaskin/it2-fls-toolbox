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BFAFC" w14:textId="77777777" w:rsidR="0024736A" w:rsidRPr="00373017" w:rsidRDefault="0024736A" w:rsidP="0024736A">
      <w:pPr>
        <w:pStyle w:val="papersubtitle"/>
        <w:rPr>
          <w:b/>
          <w:sz w:val="48"/>
          <w:szCs w:val="48"/>
        </w:rPr>
      </w:pPr>
      <w:r w:rsidRPr="00373017">
        <w:rPr>
          <w:b/>
          <w:sz w:val="48"/>
          <w:szCs w:val="48"/>
        </w:rPr>
        <w:t>A</w:t>
      </w:r>
      <w:r w:rsidR="00F55D47" w:rsidRPr="00373017">
        <w:rPr>
          <w:b/>
          <w:sz w:val="48"/>
          <w:szCs w:val="48"/>
        </w:rPr>
        <w:t>n open source</w:t>
      </w:r>
      <w:r w:rsidRPr="00373017">
        <w:rPr>
          <w:b/>
          <w:sz w:val="48"/>
          <w:szCs w:val="48"/>
        </w:rPr>
        <w:t xml:space="preserve"> Matlab/SIMULINK Toolbox For Interval Type-2 Fuzzy Logic Systems</w:t>
      </w:r>
    </w:p>
    <w:p w14:paraId="59B887F6" w14:textId="77777777" w:rsidR="009303D9" w:rsidRPr="00C5098B" w:rsidRDefault="009303D9"/>
    <w:p w14:paraId="1744D04C" w14:textId="77777777" w:rsidR="009303D9" w:rsidRPr="00C5098B" w:rsidRDefault="009303D9">
      <w:pPr>
        <w:pStyle w:val="Author"/>
        <w:sectPr w:rsidR="009303D9" w:rsidRPr="00C5098B">
          <w:pgSz w:w="12240" w:h="15840" w:code="1"/>
          <w:pgMar w:top="1080" w:right="893" w:bottom="1440" w:left="893" w:header="720" w:footer="720" w:gutter="0"/>
          <w:cols w:space="720"/>
          <w:docGrid w:linePitch="360"/>
        </w:sectPr>
      </w:pPr>
    </w:p>
    <w:p w14:paraId="45F7A49D" w14:textId="77777777" w:rsidR="009303D9" w:rsidRPr="00C5098B" w:rsidRDefault="00254B9E" w:rsidP="005B520E">
      <w:pPr>
        <w:pStyle w:val="Author"/>
      </w:pPr>
      <w:r w:rsidRPr="00C5098B">
        <w:lastRenderedPageBreak/>
        <w:t>Tufan Kumbasar</w:t>
      </w:r>
    </w:p>
    <w:p w14:paraId="4872ECEE" w14:textId="77777777" w:rsidR="009303D9" w:rsidRPr="00C5098B" w:rsidRDefault="00254B9E" w:rsidP="005B520E">
      <w:pPr>
        <w:pStyle w:val="Affiliation"/>
      </w:pPr>
      <w:r w:rsidRPr="00C5098B">
        <w:t>Department of Control</w:t>
      </w:r>
      <w:r w:rsidR="00E435B3" w:rsidRPr="00602266">
        <w:t xml:space="preserve"> and Automation</w:t>
      </w:r>
      <w:r w:rsidRPr="00C5098B">
        <w:t xml:space="preserve"> Engineering</w:t>
      </w:r>
    </w:p>
    <w:p w14:paraId="7BF854C1" w14:textId="77777777" w:rsidR="00254B9E" w:rsidRPr="00C5098B" w:rsidRDefault="00254B9E" w:rsidP="005B520E">
      <w:pPr>
        <w:pStyle w:val="Affiliation"/>
      </w:pPr>
      <w:r w:rsidRPr="00C5098B">
        <w:t>Istanbul Technical University</w:t>
      </w:r>
    </w:p>
    <w:p w14:paraId="00D85858" w14:textId="77777777" w:rsidR="00254B9E" w:rsidRPr="00C5098B" w:rsidRDefault="00254B9E" w:rsidP="005B520E">
      <w:pPr>
        <w:pStyle w:val="Affiliation"/>
      </w:pPr>
      <w:proofErr w:type="spellStart"/>
      <w:r w:rsidRPr="00C5098B">
        <w:t>Maslak</w:t>
      </w:r>
      <w:proofErr w:type="spellEnd"/>
      <w:r w:rsidRPr="00C5098B">
        <w:t>, TR-34469, Istanbul, Turkey</w:t>
      </w:r>
    </w:p>
    <w:p w14:paraId="06C1CE90" w14:textId="77777777" w:rsidR="009303D9" w:rsidRPr="00C5098B" w:rsidRDefault="00B976E9" w:rsidP="005B520E">
      <w:pPr>
        <w:pStyle w:val="Affiliation"/>
      </w:pPr>
      <w:r w:rsidRPr="00C5098B">
        <w:t>kumbasart</w:t>
      </w:r>
      <w:r w:rsidR="00254B9E" w:rsidRPr="00C5098B">
        <w:t>@itu.edu.tr</w:t>
      </w:r>
    </w:p>
    <w:p w14:paraId="541E0C55" w14:textId="77777777" w:rsidR="009303D9" w:rsidRPr="00C5098B" w:rsidRDefault="00B976E9" w:rsidP="005B520E">
      <w:pPr>
        <w:pStyle w:val="Author"/>
      </w:pPr>
      <w:r w:rsidRPr="00C5098B">
        <w:lastRenderedPageBreak/>
        <w:t xml:space="preserve">Ahmet </w:t>
      </w:r>
      <w:r w:rsidR="00E435B3" w:rsidRPr="00C5098B">
        <w:t>Taskin</w:t>
      </w:r>
    </w:p>
    <w:p w14:paraId="1FCBE9B1" w14:textId="32CD255A" w:rsidR="00B976E9" w:rsidRPr="00C5098B" w:rsidRDefault="00E435B3" w:rsidP="00B976E9">
      <w:pPr>
        <w:pStyle w:val="Affiliation"/>
      </w:pPr>
      <w:ins w:id="0" w:author="Tufan Kumbasar" w:date="2015-06-03T08:45:00Z">
        <w:del w:id="1" w:author="Taskin, Ahmet AVL/TR" w:date="2015-06-04T18:31:00Z">
          <w:r w:rsidRPr="00C5098B" w:rsidDel="005C4E05">
            <w:delText>AVL addresi!!</w:delText>
          </w:r>
        </w:del>
      </w:ins>
      <w:ins w:id="2" w:author="Taskin, Ahmet AVL/TR" w:date="2015-06-04T18:32:00Z">
        <w:r w:rsidR="005C4E05">
          <w:t>Department of Software and Electronics</w:t>
        </w:r>
      </w:ins>
    </w:p>
    <w:p w14:paraId="0A99AACF" w14:textId="77777777" w:rsidR="005C4E05" w:rsidRPr="00C5098B" w:rsidRDefault="005C4E05" w:rsidP="005C4E05">
      <w:pPr>
        <w:pStyle w:val="Affiliation"/>
        <w:rPr>
          <w:ins w:id="3" w:author="Taskin, Ahmet AVL/TR" w:date="2015-06-04T18:31:00Z"/>
        </w:rPr>
      </w:pPr>
      <w:ins w:id="4" w:author="Taskin, Ahmet AVL/TR" w:date="2015-06-04T18:31:00Z">
        <w:r>
          <w:t>AVL Research and Engineering</w:t>
        </w:r>
      </w:ins>
    </w:p>
    <w:p w14:paraId="6CD0EE22" w14:textId="581CCC8E" w:rsidR="009303D9" w:rsidRPr="00C5098B" w:rsidDel="005C4E05" w:rsidRDefault="005C4E05" w:rsidP="00B976E9">
      <w:pPr>
        <w:pStyle w:val="Affiliation"/>
        <w:rPr>
          <w:del w:id="5" w:author="Taskin, Ahmet AVL/TR" w:date="2015-06-04T18:31:00Z"/>
        </w:rPr>
      </w:pPr>
      <w:proofErr w:type="spellStart"/>
      <w:ins w:id="6" w:author="Taskin, Ahmet AVL/TR" w:date="2015-06-04T18:32:00Z">
        <w:r>
          <w:t>Sancaktepe</w:t>
        </w:r>
        <w:proofErr w:type="spellEnd"/>
        <w:r>
          <w:t>, TR-34885</w:t>
        </w:r>
        <w:r w:rsidRPr="00C5098B">
          <w:t>, Istanbul, Tu</w:t>
        </w:r>
        <w:r>
          <w:t>rkey</w:t>
        </w:r>
      </w:ins>
      <w:del w:id="7" w:author="Taskin, Ahmet AVL/TR" w:date="2015-06-04T18:31:00Z">
        <w:r w:rsidR="00B976E9" w:rsidRPr="00C5098B" w:rsidDel="005C4E05">
          <w:delText>Istanbul Technical University</w:delText>
        </w:r>
      </w:del>
    </w:p>
    <w:p w14:paraId="264C8F74" w14:textId="77777777" w:rsidR="00B976E9" w:rsidRPr="00C5098B" w:rsidRDefault="00B976E9" w:rsidP="00B976E9">
      <w:pPr>
        <w:pStyle w:val="Affiliation"/>
      </w:pPr>
      <w:del w:id="8" w:author="Tufan Kumbasar" w:date="2015-06-03T08:47:00Z">
        <w:r w:rsidRPr="00C5098B" w:rsidDel="00C5098B">
          <w:delText>Maslak, TR-34469, Istanbul, Turkey</w:delText>
        </w:r>
      </w:del>
    </w:p>
    <w:p w14:paraId="62282DC7" w14:textId="48BA4DBD" w:rsidR="00B976E9" w:rsidRPr="00C5098B" w:rsidRDefault="005C4E05" w:rsidP="00B976E9">
      <w:pPr>
        <w:pStyle w:val="Affiliation"/>
      </w:pPr>
      <w:ins w:id="9" w:author="Taskin, Ahmet AVL/TR" w:date="2015-06-04T18:34:00Z">
        <w:r>
          <w:t>ahmet</w:t>
        </w:r>
      </w:ins>
      <w:ins w:id="10" w:author="Taskin, Ahmet AVL/TR" w:date="2015-06-04T18:33:00Z">
        <w:r>
          <w:t>.</w:t>
        </w:r>
      </w:ins>
      <w:ins w:id="11" w:author="Taskin, Ahmet AVL/TR" w:date="2015-06-04T18:34:00Z">
        <w:r>
          <w:t>taskin</w:t>
        </w:r>
      </w:ins>
      <w:del w:id="12" w:author="Taskin, Ahmet AVL/TR" w:date="2015-06-04T18:33:00Z">
        <w:r w:rsidR="00B976E9" w:rsidRPr="00C5098B" w:rsidDel="005C4E05">
          <w:delText>taskinah</w:delText>
        </w:r>
      </w:del>
      <w:r w:rsidR="00B976E9" w:rsidRPr="00C5098B">
        <w:t>@</w:t>
      </w:r>
      <w:del w:id="13" w:author="Tufan Kumbasar" w:date="2015-06-03T08:47:00Z">
        <w:r w:rsidR="00B976E9" w:rsidRPr="00C5098B" w:rsidDel="00C5098B">
          <w:delText>itu</w:delText>
        </w:r>
      </w:del>
      <w:ins w:id="14" w:author="Tufan Kumbasar" w:date="2015-06-03T08:47:00Z">
        <w:r w:rsidR="00C5098B">
          <w:t>avl</w:t>
        </w:r>
      </w:ins>
      <w:ins w:id="15" w:author="Taskin, Ahmet AVL/TR" w:date="2015-06-04T18:33:00Z">
        <w:r>
          <w:t>.com</w:t>
        </w:r>
      </w:ins>
      <w:del w:id="16" w:author="Taskin, Ahmet AVL/TR" w:date="2015-06-04T18:33:00Z">
        <w:r w:rsidR="00B976E9" w:rsidRPr="00C5098B" w:rsidDel="005C4E05">
          <w:delText>.edu.tr</w:delText>
        </w:r>
      </w:del>
    </w:p>
    <w:p w14:paraId="3A7126ED" w14:textId="77777777" w:rsidR="009303D9" w:rsidRPr="00C5098B" w:rsidRDefault="009303D9" w:rsidP="00B976E9">
      <w:pPr>
        <w:pStyle w:val="Affiliation"/>
        <w:jc w:val="both"/>
        <w:sectPr w:rsidR="009303D9" w:rsidRPr="00C5098B">
          <w:type w:val="continuous"/>
          <w:pgSz w:w="12240" w:h="15840" w:code="1"/>
          <w:pgMar w:top="1080" w:right="893" w:bottom="1440" w:left="893" w:header="720" w:footer="720" w:gutter="0"/>
          <w:cols w:num="2" w:space="720" w:equalWidth="0">
            <w:col w:w="4701" w:space="720"/>
            <w:col w:w="4701"/>
          </w:cols>
          <w:docGrid w:linePitch="360"/>
        </w:sectPr>
      </w:pPr>
    </w:p>
    <w:p w14:paraId="21EF20B3" w14:textId="77777777" w:rsidR="009303D9" w:rsidRPr="00C5098B" w:rsidRDefault="009303D9">
      <w:pPr>
        <w:pStyle w:val="Affiliation"/>
      </w:pPr>
    </w:p>
    <w:p w14:paraId="6DC63B41" w14:textId="77777777" w:rsidR="009303D9" w:rsidRPr="00C5098B" w:rsidRDefault="009303D9"/>
    <w:p w14:paraId="68DC30B6" w14:textId="77777777" w:rsidR="009303D9" w:rsidRPr="00C5098B" w:rsidRDefault="009303D9">
      <w:pPr>
        <w:sectPr w:rsidR="009303D9" w:rsidRPr="00C5098B">
          <w:type w:val="continuous"/>
          <w:pgSz w:w="12240" w:h="15840" w:code="1"/>
          <w:pgMar w:top="1080" w:right="893" w:bottom="1440" w:left="893" w:header="720" w:footer="720" w:gutter="0"/>
          <w:cols w:space="720"/>
          <w:docGrid w:linePitch="360"/>
        </w:sectPr>
      </w:pPr>
    </w:p>
    <w:p w14:paraId="624598F2" w14:textId="77777777" w:rsidR="004D72B5" w:rsidRPr="00C5098B" w:rsidRDefault="009303D9" w:rsidP="00972203">
      <w:pPr>
        <w:pStyle w:val="Abstract"/>
        <w:rPr>
          <w:i/>
          <w:iCs/>
        </w:rPr>
      </w:pPr>
      <w:r w:rsidRPr="00C5098B">
        <w:rPr>
          <w:i/>
          <w:iCs/>
        </w:rPr>
        <w:lastRenderedPageBreak/>
        <w:t>Abstract</w:t>
      </w:r>
      <w:r w:rsidRPr="00C5098B">
        <w:t>—</w:t>
      </w:r>
      <w:del w:id="17" w:author="Tufan Kumbasar" w:date="2015-06-03T08:45:00Z">
        <w:r w:rsidR="00F12EA4" w:rsidRPr="00C5098B" w:rsidDel="00E435B3">
          <w:delText>I</w:delText>
        </w:r>
      </w:del>
      <w:proofErr w:type="gramStart"/>
      <w:ins w:id="18" w:author="Tufan Kumbasar" w:date="2015-06-03T08:45:00Z">
        <w:r w:rsidR="00E435B3" w:rsidRPr="00C5098B">
          <w:t>In</w:t>
        </w:r>
        <w:proofErr w:type="gramEnd"/>
        <w:r w:rsidR="00E435B3" w:rsidRPr="00C5098B">
          <w:t xml:space="preserve"> the last two decades, we have </w:t>
        </w:r>
      </w:ins>
      <w:ins w:id="19" w:author="Tufan Kumbasar" w:date="2015-06-03T08:46:00Z">
        <w:r w:rsidR="00E435B3" w:rsidRPr="00C5098B">
          <w:t>witnessed</w:t>
        </w:r>
      </w:ins>
      <w:ins w:id="20" w:author="Tufan Kumbasar" w:date="2015-06-03T08:45:00Z">
        <w:r w:rsidR="00E435B3" w:rsidRPr="00C5098B">
          <w:t xml:space="preserve"> </w:t>
        </w:r>
      </w:ins>
      <w:ins w:id="21" w:author="Tufan Kumbasar" w:date="2015-06-03T08:46:00Z">
        <w:r w:rsidR="00E435B3" w:rsidRPr="00C5098B">
          <w:t>that i</w:t>
        </w:r>
      </w:ins>
      <w:r w:rsidR="00F12EA4" w:rsidRPr="00C5098B">
        <w:t xml:space="preserve">nterval type-2 fuzzy logic systems have been </w:t>
      </w:r>
      <w:del w:id="22" w:author="Tufan Kumbasar" w:date="2015-06-03T08:46:00Z">
        <w:r w:rsidR="00F12EA4" w:rsidRPr="00C5098B" w:rsidDel="00E435B3">
          <w:delText xml:space="preserve">becoming </w:delText>
        </w:r>
      </w:del>
      <w:ins w:id="23" w:author="Tufan Kumbasar" w:date="2015-06-03T08:46:00Z">
        <w:r w:rsidR="00E435B3" w:rsidRPr="00C5098B">
          <w:t xml:space="preserve">successfully implemented in various engineering areas. </w:t>
        </w:r>
      </w:ins>
      <w:del w:id="24" w:author="Tufan Kumbasar" w:date="2015-06-03T08:46:00Z">
        <w:r w:rsidR="00F12EA4" w:rsidRPr="00C5098B" w:rsidDel="00E435B3">
          <w:delText xml:space="preserve">the focus of research in the field of fuzzy logic in recent years. </w:delText>
        </w:r>
      </w:del>
      <w:r w:rsidR="009D32DF" w:rsidRPr="00C5098B">
        <w:t>The main advantages of the i</w:t>
      </w:r>
      <w:r w:rsidR="00F12EA4" w:rsidRPr="00C5098B">
        <w:t>nterval typ</w:t>
      </w:r>
      <w:r w:rsidR="00AB2416" w:rsidRPr="00C5098B">
        <w:t xml:space="preserve">e-2 fuzzy </w:t>
      </w:r>
      <w:r w:rsidR="009D32DF" w:rsidRPr="00C5098B">
        <w:t>logic systems are the better handling</w:t>
      </w:r>
      <w:r w:rsidR="00AB2416" w:rsidRPr="00C5098B">
        <w:t xml:space="preserve"> </w:t>
      </w:r>
      <w:r w:rsidR="009D32DF" w:rsidRPr="00C5098B">
        <w:t xml:space="preserve">of the </w:t>
      </w:r>
      <w:r w:rsidR="00AB2416" w:rsidRPr="00C5098B">
        <w:t>uncertainties</w:t>
      </w:r>
      <w:r w:rsidR="009D32DF" w:rsidRPr="00C5098B">
        <w:t xml:space="preserve"> than type-1 fuzzy logic systems.</w:t>
      </w:r>
      <w:r w:rsidR="00AB2416" w:rsidRPr="00C5098B">
        <w:t xml:space="preserve">  </w:t>
      </w:r>
      <w:r w:rsidR="009D32DF" w:rsidRPr="00C5098B">
        <w:t>However, it is quite complicated</w:t>
      </w:r>
      <w:r w:rsidR="00022D32" w:rsidRPr="00C5098B">
        <w:t xml:space="preserve"> needs many calculations</w:t>
      </w:r>
      <w:r w:rsidR="009D32DF" w:rsidRPr="00C5098B">
        <w:t xml:space="preserve"> to implement all phases of an interval type-2 fuzzy logic system for an application. This paper introduced an open source toolbox for interval type-2 fuzzy logic systems</w:t>
      </w:r>
      <w:r w:rsidR="005B0344" w:rsidRPr="00C5098B">
        <w:t xml:space="preserve"> </w:t>
      </w:r>
      <w:r w:rsidR="009D32DF" w:rsidRPr="00C5098B">
        <w:t>to cover all phases of an interval type-2 fuzzy logic systems fr</w:t>
      </w:r>
      <w:r w:rsidR="00022D32" w:rsidRPr="00C5098B">
        <w:t>om the beginning to the end. The introduced interval type-2 fuzzy logic toolbox makes possible to design an interval type-2 fuzzy logic system by using the user interfaces of the toolbox.  In addition, type reduction phase is one of the important part of an interval type-2 fuzzy logic systems, and most known type reduction methods are embedded to the toolbox and it is possible to choose desired. Also, one of the main advantage of the introduced toolbox is automatic connection to Matlab/SIMULINK. After finishing the interval type-2 fuzzy logic system d</w:t>
      </w:r>
      <w:r w:rsidR="00465621" w:rsidRPr="00C5098B">
        <w:t xml:space="preserve">esign, it is possible to export </w:t>
      </w:r>
      <w:r w:rsidR="00D04C1B" w:rsidRPr="00C5098B">
        <w:t xml:space="preserve">it </w:t>
      </w:r>
      <w:r w:rsidR="00022D32" w:rsidRPr="00C5098B">
        <w:t xml:space="preserve">to the Matlab/SIMULINK environment </w:t>
      </w:r>
      <w:r w:rsidR="00465621" w:rsidRPr="00C5098B">
        <w:t xml:space="preserve">automatically. The proposed toolbox is created in the same format of the </w:t>
      </w:r>
      <w:r w:rsidR="00465621" w:rsidRPr="00C5098B">
        <w:rPr>
          <w:rFonts w:ascii="AdvP70C4" w:hAnsi="AdvP70C4" w:cs="AdvP70C4"/>
        </w:rPr>
        <w:t>Matlab Fuzzy Logic Toolbox so it is easy to use it for the users of the</w:t>
      </w:r>
      <w:r w:rsidR="00465621" w:rsidRPr="00C5098B">
        <w:t xml:space="preserve"> </w:t>
      </w:r>
      <w:r w:rsidR="00465621" w:rsidRPr="00C5098B">
        <w:rPr>
          <w:rFonts w:ascii="AdvP70C4" w:hAnsi="AdvP70C4" w:cs="AdvP70C4"/>
        </w:rPr>
        <w:t>Matlab Fuzzy Logic Toolbox</w:t>
      </w:r>
    </w:p>
    <w:p w14:paraId="23096C29" w14:textId="77777777" w:rsidR="009303D9" w:rsidRPr="00C5098B" w:rsidRDefault="004D72B5" w:rsidP="00972203">
      <w:pPr>
        <w:pStyle w:val="Keywords"/>
      </w:pPr>
      <w:r w:rsidRPr="00C5098B">
        <w:t>Keywords—</w:t>
      </w:r>
      <w:r w:rsidR="00465621" w:rsidRPr="00C5098B">
        <w:t>Interval type-2 fuzzy logic system, type-reduction, user interface, toolbox</w:t>
      </w:r>
    </w:p>
    <w:p w14:paraId="3B87181E" w14:textId="77777777" w:rsidR="009303D9" w:rsidRPr="00C5098B" w:rsidRDefault="009C5EB0" w:rsidP="006B6B66">
      <w:pPr>
        <w:pStyle w:val="Heading1"/>
      </w:pPr>
      <w:r w:rsidRPr="00C5098B">
        <w:t>Introduction</w:t>
      </w:r>
    </w:p>
    <w:p w14:paraId="48B50BB8" w14:textId="77777777" w:rsidR="009303D9" w:rsidRDefault="00B42843" w:rsidP="00B42843">
      <w:pPr>
        <w:pStyle w:val="BodyText"/>
        <w:ind w:firstLine="0"/>
        <w:rPr>
          <w:lang w:val="en-US"/>
        </w:rPr>
      </w:pPr>
      <w:r w:rsidRPr="00C5098B">
        <w:rPr>
          <w:lang w:val="en-US"/>
        </w:rPr>
        <w:tab/>
        <w:t xml:space="preserve">Type-2 fuzzy sets (T2-FSs) were first introduced by </w:t>
      </w:r>
      <w:r w:rsidR="00307652" w:rsidRPr="00373017">
        <w:rPr>
          <w:lang w:val="en-US"/>
        </w:rPr>
        <w:t>Zadeh as an extension of the type-1 fuzzy sets (T1-FSs) in 1975 (Zadeh, 1975). The memberships in a</w:t>
      </w:r>
      <w:r w:rsidRPr="00373017">
        <w:rPr>
          <w:lang w:val="en-US"/>
        </w:rPr>
        <w:t xml:space="preserve"> type-1 fuzzy sets (T1-FSs)</w:t>
      </w:r>
      <w:r w:rsidR="00307652" w:rsidRPr="00373017">
        <w:rPr>
          <w:lang w:val="en-US"/>
        </w:rPr>
        <w:t xml:space="preserve"> T1-FS are crisp values; however, the memberships in a T2-FS are T1-FS (Wagner and </w:t>
      </w:r>
      <w:proofErr w:type="spellStart"/>
      <w:r w:rsidR="00307652" w:rsidRPr="00373017">
        <w:rPr>
          <w:lang w:val="en-US"/>
        </w:rPr>
        <w:t>Hagras</w:t>
      </w:r>
      <w:proofErr w:type="spellEnd"/>
      <w:r w:rsidR="00307652" w:rsidRPr="00373017">
        <w:rPr>
          <w:lang w:val="en-US"/>
        </w:rPr>
        <w:t>, 2010).  Recently, type-2 fuzzy sets (T2-FSs) and type-2 fuzzy logic systems (T2-FLSs) are used in many areas. However, it is not so easy to describe mathematically the T2-FSs due to their additional dimension (Mendel, 2007).  The</w:t>
      </w:r>
      <w:r w:rsidR="00967BFF" w:rsidRPr="00373017">
        <w:rPr>
          <w:lang w:val="en-US"/>
        </w:rPr>
        <w:t xml:space="preserve">refore, people are interested in </w:t>
      </w:r>
      <w:r w:rsidR="00307652" w:rsidRPr="00373017">
        <w:rPr>
          <w:lang w:val="en-US"/>
        </w:rPr>
        <w:t>interval type-2 fuzzy sets (IT2-FSs), whose memberships are interval instead of T1-FSs in a general T2-FS (Mendel, 2000). This brings many advantages like simplicity and reduced computational cost.</w:t>
      </w:r>
    </w:p>
    <w:p w14:paraId="648F5CFF" w14:textId="77777777" w:rsidR="00450EC0" w:rsidRPr="00373017" w:rsidRDefault="00450EC0" w:rsidP="00450EC0">
      <w:pPr>
        <w:pStyle w:val="BodyText"/>
        <w:ind w:firstLine="0"/>
        <w:rPr>
          <w:highlight w:val="yellow"/>
          <w:lang w:val="en-US"/>
        </w:rPr>
      </w:pPr>
      <w:r w:rsidRPr="00C5098B">
        <w:rPr>
          <w:lang w:val="en-US"/>
        </w:rPr>
        <w:tab/>
      </w:r>
      <w:r w:rsidRPr="00373017">
        <w:rPr>
          <w:highlight w:val="yellow"/>
          <w:lang w:val="en-US"/>
        </w:rPr>
        <w:t xml:space="preserve">Type-2 fuzzy sets (T2-FSs) were first introduced by Zadeh as an extension of the type-1 fuzzy sets (T1-FSs) in 1975 (Zadeh, 1975). The memberships in a type-1 fuzzy sets (T1-FSs) T1-FS are crisp values; however, the memberships in a </w:t>
      </w:r>
      <w:r w:rsidRPr="00373017">
        <w:rPr>
          <w:highlight w:val="yellow"/>
          <w:lang w:val="en-US"/>
        </w:rPr>
        <w:lastRenderedPageBreak/>
        <w:t xml:space="preserve">T2-FS are T1-FS (Wagner and </w:t>
      </w:r>
      <w:proofErr w:type="spellStart"/>
      <w:r w:rsidRPr="00373017">
        <w:rPr>
          <w:highlight w:val="yellow"/>
          <w:lang w:val="en-US"/>
        </w:rPr>
        <w:t>Hagras</w:t>
      </w:r>
      <w:proofErr w:type="spellEnd"/>
      <w:r w:rsidRPr="00373017">
        <w:rPr>
          <w:highlight w:val="yellow"/>
          <w:lang w:val="en-US"/>
        </w:rPr>
        <w:t>, 2010).  Recently, type-2 fuzzy sets (T2-FSs) and type-2 fuzzy logic systems (T2-FLSs) are used in many areas. However, it is not so easy to describe mathematically the T2-FSs due to their additional dimension (Mendel, 2007).  Therefore, people are interested in interval type-2 fuzzy sets (IT2-FSs), whose memberships are interval instead of T1-FSs in a general T2-FS (Mendel, 2000). This brings many advantages like simplicity and reduced computational cost.</w:t>
      </w:r>
    </w:p>
    <w:p w14:paraId="6AEF8397" w14:textId="77777777" w:rsidR="00450EC0" w:rsidRPr="00373017" w:rsidRDefault="00450EC0" w:rsidP="00450EC0">
      <w:pPr>
        <w:pStyle w:val="BodyText"/>
        <w:ind w:firstLine="0"/>
        <w:rPr>
          <w:highlight w:val="yellow"/>
          <w:lang w:val="en-US"/>
        </w:rPr>
      </w:pPr>
      <w:r w:rsidRPr="00373017">
        <w:rPr>
          <w:highlight w:val="yellow"/>
          <w:lang w:val="en-US"/>
        </w:rPr>
        <w:tab/>
        <w:t xml:space="preserve">Type-2 fuzzy sets (T2-FSs) were first introduced by Zadeh as an extension of the type-1 fuzzy sets (T1-FSs) in 1975 (Zadeh, 1975). The memberships in a type-1 fuzzy sets (T1-FSs) T1-FS are crisp values; however, the memberships in a T2-FS are T1-FS (Wagner and </w:t>
      </w:r>
      <w:proofErr w:type="spellStart"/>
      <w:r w:rsidRPr="00373017">
        <w:rPr>
          <w:highlight w:val="yellow"/>
          <w:lang w:val="en-US"/>
        </w:rPr>
        <w:t>Hagras</w:t>
      </w:r>
      <w:proofErr w:type="spellEnd"/>
      <w:r w:rsidRPr="00373017">
        <w:rPr>
          <w:highlight w:val="yellow"/>
          <w:lang w:val="en-US"/>
        </w:rPr>
        <w:t>, 2010).  Recently, type-2 fuzzy sets (T2-FSs) and type-2 fuzzy logic systems (T2-FLSs) are used in many areas. However, it is not so easy to describe mathematically the T2-FSs due to their additional dimension (Mendel, 2007).  Therefore, people are interested in interval type-2 fuzzy sets (IT2-FSs), whose memberships are interval instead of T1-FSs in a general T2-FS (Mendel, 2000). This brings many advantages like simplicity and reduced computational cost.</w:t>
      </w:r>
    </w:p>
    <w:p w14:paraId="019839B6" w14:textId="77777777" w:rsidR="00450EC0" w:rsidRPr="00AF4876" w:rsidRDefault="00450EC0" w:rsidP="00450EC0">
      <w:pPr>
        <w:pStyle w:val="BodyText"/>
        <w:ind w:firstLine="0"/>
        <w:rPr>
          <w:lang w:val="en-US"/>
        </w:rPr>
      </w:pPr>
      <w:r w:rsidRPr="00373017">
        <w:rPr>
          <w:highlight w:val="yellow"/>
          <w:lang w:val="en-US"/>
        </w:rPr>
        <w:tab/>
        <w:t xml:space="preserve">Type-2 fuzzy sets (T2-FSs) were first introduced by Zadeh as an extension of the type-1 fuzzy sets (T1-FSs) in 1975 (Zadeh, 1975). The memberships in a type-1 fuzzy sets (T1-FSs) T1-FS are crisp values; however, the memberships in a T2-FS are T1-FS (Wagner and </w:t>
      </w:r>
      <w:proofErr w:type="spellStart"/>
      <w:r w:rsidRPr="00373017">
        <w:rPr>
          <w:highlight w:val="yellow"/>
          <w:lang w:val="en-US"/>
        </w:rPr>
        <w:t>Hagras</w:t>
      </w:r>
      <w:proofErr w:type="spellEnd"/>
      <w:r w:rsidRPr="00373017">
        <w:rPr>
          <w:highlight w:val="yellow"/>
          <w:lang w:val="en-US"/>
        </w:rPr>
        <w:t>, 2010).  Recently, type-2 fuzzy sets (T2-FSs) and type-2 fuzzy logic systems (T2-FLSs) are used in many areas. However, it is not so easy to describe mathematically the T2-FSs due to their additional dimension (Mendel, 2007).  Therefore, people are interested in interval type-2 fuzzy sets (IT2-FSs), whose memberships are interval instead of T1-FSs in a general T2-FS (Mendel, 2000). This brings many advantages like simplicity and reduced computational cost</w:t>
      </w:r>
      <w:r w:rsidRPr="00AF4876">
        <w:rPr>
          <w:lang w:val="en-US"/>
        </w:rPr>
        <w:t>.</w:t>
      </w:r>
    </w:p>
    <w:p w14:paraId="47EAA65A" w14:textId="77777777" w:rsidR="009303D9" w:rsidRPr="00C5098B" w:rsidRDefault="00710CAB" w:rsidP="006B6B66">
      <w:pPr>
        <w:pStyle w:val="Heading1"/>
      </w:pPr>
      <w:r w:rsidRPr="00C5098B">
        <w:t>Interval Type-2 Fuzzy Sets and Fuzzy Logic Systems</w:t>
      </w:r>
    </w:p>
    <w:p w14:paraId="0FFC9D1F" w14:textId="77777777" w:rsidR="009303D9" w:rsidRPr="00C5098B" w:rsidRDefault="00710CAB" w:rsidP="00ED0149">
      <w:pPr>
        <w:pStyle w:val="Heading2"/>
      </w:pPr>
      <w:r w:rsidRPr="00C5098B">
        <w:t>Interval Type-2 Fuzzy Sets</w:t>
      </w:r>
    </w:p>
    <w:p w14:paraId="28BC2B04" w14:textId="77777777" w:rsidR="002900C4" w:rsidRDefault="007B0700" w:rsidP="00C84829">
      <w:pPr>
        <w:pStyle w:val="BodyText"/>
        <w:ind w:firstLine="0"/>
        <w:rPr>
          <w:ins w:id="25" w:author="Taskin, Ahmet AVL/TR" w:date="2015-06-04T23:18:00Z"/>
          <w:lang w:val="en-US"/>
        </w:rPr>
      </w:pPr>
      <w:ins w:id="26" w:author="Taskin, Ahmet AVL/TR" w:date="2015-06-04T22:51:00Z">
        <w:r>
          <w:rPr>
            <w:lang w:val="en-US"/>
          </w:rPr>
          <w:tab/>
        </w:r>
      </w:ins>
      <w:r w:rsidR="004248F0" w:rsidRPr="00373017">
        <w:rPr>
          <w:lang w:val="en-US"/>
        </w:rPr>
        <w:t>Interval Type-2 Fuzzy Sets (IT2-FSs) are special case of the T2-FSs. Due to their reduced computational cost,</w:t>
      </w:r>
      <w:ins w:id="27" w:author="Taskin, Ahmet AVL/TR" w:date="2015-06-04T23:15:00Z">
        <w:r w:rsidR="002900C4">
          <w:rPr>
            <w:lang w:val="en-US"/>
          </w:rPr>
          <w:t xml:space="preserve"> it has attracted interest of the </w:t>
        </w:r>
      </w:ins>
      <w:del w:id="28" w:author="Taskin, Ahmet AVL/TR" w:date="2015-06-04T22:52:00Z">
        <w:r w:rsidR="004248F0" w:rsidRPr="00373017" w:rsidDel="007B0700">
          <w:rPr>
            <w:lang w:val="en-US"/>
          </w:rPr>
          <w:delText xml:space="preserve"> </w:delText>
        </w:r>
      </w:del>
      <w:del w:id="29" w:author="Taskin, Ahmet AVL/TR" w:date="2015-06-04T23:15:00Z">
        <w:r w:rsidR="004248F0" w:rsidRPr="00373017" w:rsidDel="002900C4">
          <w:rPr>
            <w:lang w:val="en-US"/>
          </w:rPr>
          <w:delText>there are many study about the IT2-FSs in literature. In thi</w:delText>
        </w:r>
      </w:del>
      <w:ins w:id="30" w:author="Taskin, Ahmet AVL/TR" w:date="2015-06-04T23:16:00Z">
        <w:r w:rsidR="002900C4">
          <w:rPr>
            <w:lang w:val="en-US"/>
          </w:rPr>
          <w:t>researchers. In thi</w:t>
        </w:r>
      </w:ins>
      <w:r w:rsidR="004248F0" w:rsidRPr="00373017">
        <w:rPr>
          <w:lang w:val="en-US"/>
        </w:rPr>
        <w:t>s section, background materials on the IT2-FSs are given.</w:t>
      </w:r>
      <w:ins w:id="31" w:author="Taskin, Ahmet AVL/TR" w:date="2015-06-04T18:46:00Z">
        <w:r w:rsidR="00D72A8E">
          <w:rPr>
            <w:lang w:val="en-US"/>
          </w:rPr>
          <w:t xml:space="preserve"> An IT2-FS</w:t>
        </w:r>
      </w:ins>
      <w:ins w:id="32" w:author="Taskin, Ahmet AVL/TR" w:date="2015-06-04T18:52:00Z">
        <w:r w:rsidR="003F01DC">
          <w:rPr>
            <w:lang w:val="en-US"/>
          </w:rPr>
          <w:t xml:space="preserve"> </w:t>
        </w:r>
        <m:oMath>
          <m:acc>
            <m:accPr>
              <m:chr m:val="̃"/>
              <m:ctrlPr>
                <w:rPr>
                  <w:rFonts w:ascii="Cambria Math" w:hAnsi="Cambria Math"/>
                  <w:i/>
                  <w:lang w:val="en-US"/>
                </w:rPr>
              </m:ctrlPr>
            </m:accPr>
            <m:e>
              <m:r>
                <w:rPr>
                  <w:rFonts w:ascii="Cambria Math" w:hAnsi="Cambria Math"/>
                  <w:lang w:val="en-US"/>
                </w:rPr>
                <m:t>X</m:t>
              </m:r>
            </m:e>
          </m:acc>
        </m:oMath>
      </w:ins>
      <w:ins w:id="33" w:author="Taskin, Ahmet AVL/TR" w:date="2015-06-04T18:46:00Z">
        <w:r w:rsidR="00D72A8E">
          <w:rPr>
            <w:lang w:val="en-US"/>
          </w:rPr>
          <w:t xml:space="preserve"> can be expressed </w:t>
        </w:r>
      </w:ins>
      <w:del w:id="34" w:author="Taskin, Ahmet AVL/TR" w:date="2015-06-04T18:46:00Z">
        <w:r w:rsidR="004248F0" w:rsidRPr="00373017" w:rsidDel="00D72A8E">
          <w:rPr>
            <w:lang w:val="en-US"/>
          </w:rPr>
          <w:delText xml:space="preserve"> The input variable (x) which was introduced in T1-FSs is </w:delText>
        </w:r>
      </w:del>
      <w:del w:id="35" w:author="Taskin, Ahmet AVL/TR" w:date="2015-06-04T18:47:00Z">
        <w:r w:rsidR="004248F0" w:rsidRPr="00373017" w:rsidDel="00D72A8E">
          <w:rPr>
            <w:lang w:val="en-US"/>
          </w:rPr>
          <w:delText xml:space="preserve">also defined </w:delText>
        </w:r>
      </w:del>
      <w:r w:rsidR="004248F0" w:rsidRPr="00373017">
        <w:rPr>
          <w:lang w:val="en-US"/>
        </w:rPr>
        <w:t>a</w:t>
      </w:r>
      <w:ins w:id="36" w:author="Taskin, Ahmet AVL/TR" w:date="2015-06-04T18:47:00Z">
        <w:r w:rsidR="00D72A8E">
          <w:rPr>
            <w:lang w:val="en-US"/>
          </w:rPr>
          <w:t xml:space="preserve">s in the </w:t>
        </w:r>
      </w:ins>
      <w:ins w:id="37" w:author="Taskin, Ahmet AVL/TR" w:date="2015-06-04T18:48:00Z">
        <w:r w:rsidR="002900C4">
          <w:rPr>
            <w:lang w:val="en-US"/>
          </w:rPr>
          <w:t xml:space="preserve">equation </w:t>
        </w:r>
      </w:ins>
      <w:ins w:id="38" w:author="Taskin, Ahmet AVL/TR" w:date="2015-06-04T23:17:00Z">
        <w:r w:rsidR="002900C4">
          <w:rPr>
            <w:lang w:val="en-US"/>
          </w:rPr>
          <w:t>1.</w:t>
        </w:r>
        <w:r w:rsidR="002900C4">
          <w:rPr>
            <w:lang w:val="en-US"/>
          </w:rPr>
          <w:tab/>
        </w:r>
      </w:ins>
    </w:p>
    <w:p w14:paraId="692465B5" w14:textId="55CAF897" w:rsidR="009303D9" w:rsidRPr="00A671E6" w:rsidDel="00C84829" w:rsidRDefault="004248F0" w:rsidP="00A671E6">
      <w:pPr>
        <w:pStyle w:val="BodyText"/>
        <w:rPr>
          <w:del w:id="39" w:author="Taskin, Ahmet AVL/TR" w:date="2015-06-04T18:36:00Z"/>
          <w:lang w:val="en-US"/>
        </w:rPr>
      </w:pPr>
      <w:del w:id="40" w:author="Taskin, Ahmet AVL/TR" w:date="2015-06-04T18:47:00Z">
        <w:r w:rsidRPr="00373017" w:rsidDel="00D72A8E">
          <w:rPr>
            <w:lang w:val="en-US"/>
          </w:rPr>
          <w:delText>s</w:delText>
        </w:r>
      </w:del>
      <w:del w:id="41" w:author="Taskin, Ahmet AVL/TR" w:date="2015-06-04T18:36:00Z">
        <w:r w:rsidRPr="00373017" w:rsidDel="00C84829">
          <w:rPr>
            <w:lang w:val="en-US"/>
          </w:rPr>
          <w:delText xml:space="preserve"> </w:delText>
        </w:r>
      </w:del>
    </w:p>
    <w:p w14:paraId="345EBA7B" w14:textId="77777777" w:rsidR="00967BFF" w:rsidRPr="00C5098B" w:rsidRDefault="00967BFF" w:rsidP="00C84829">
      <w:pPr>
        <w:pStyle w:val="BodyText"/>
        <w:ind w:firstLine="0"/>
        <w:rPr>
          <w:noProof/>
          <w:lang w:val="en-US" w:eastAsia="en-US"/>
        </w:rPr>
        <w:sectPr w:rsidR="00967BFF" w:rsidRPr="00C5098B" w:rsidSect="00C919A4">
          <w:type w:val="continuous"/>
          <w:pgSz w:w="12240" w:h="15840" w:code="1"/>
          <w:pgMar w:top="1080" w:right="907" w:bottom="1440" w:left="907" w:header="720" w:footer="720" w:gutter="0"/>
          <w:cols w:num="2" w:space="360"/>
          <w:docGrid w:linePitch="360"/>
        </w:sectPr>
      </w:pPr>
    </w:p>
    <w:p w14:paraId="3124BF7A" w14:textId="77777777" w:rsidR="00A46111" w:rsidRPr="00C5098B" w:rsidRDefault="00A46111" w:rsidP="00A46111">
      <w:pPr>
        <w:pStyle w:val="Caption"/>
        <w:keepNext/>
        <w:rPr>
          <w:b w:val="0"/>
        </w:rPr>
      </w:pPr>
      <w:r w:rsidRPr="00C5098B">
        <w:rPr>
          <w:b w:val="0"/>
        </w:rPr>
        <w:lastRenderedPageBreak/>
        <w:t xml:space="preserve">Fig </w:t>
      </w:r>
      <w:r w:rsidRPr="00C5098B">
        <w:rPr>
          <w:b w:val="0"/>
        </w:rPr>
        <w:fldChar w:fldCharType="begin"/>
      </w:r>
      <w:r w:rsidRPr="00C5098B">
        <w:rPr>
          <w:b w:val="0"/>
        </w:rPr>
        <w:instrText xml:space="preserve"> SEQ Figure \* ARABIC </w:instrText>
      </w:r>
      <w:r w:rsidRPr="00C5098B">
        <w:rPr>
          <w:b w:val="0"/>
        </w:rPr>
        <w:fldChar w:fldCharType="separate"/>
      </w:r>
      <w:r w:rsidR="008410E1" w:rsidRPr="00C5098B">
        <w:rPr>
          <w:b w:val="0"/>
          <w:noProof/>
        </w:rPr>
        <w:t>1</w:t>
      </w:r>
      <w:r w:rsidRPr="00C5098B">
        <w:rPr>
          <w:b w:val="0"/>
        </w:rPr>
        <w:fldChar w:fldCharType="end"/>
      </w:r>
      <w:r w:rsidRPr="00C5098B">
        <w:rPr>
          <w:b w:val="0"/>
        </w:rPr>
        <w:t>. Overview of the user interfaces of the IT2-FLS toolbox</w:t>
      </w:r>
    </w:p>
    <w:p w14:paraId="69D26709" w14:textId="06564EF7" w:rsidR="009C5EB0" w:rsidRDefault="00352C3D" w:rsidP="00A46111">
      <w:pPr>
        <w:pStyle w:val="BodyText"/>
        <w:jc w:val="center"/>
        <w:rPr>
          <w:noProof/>
          <w:lang w:val="en-US" w:eastAsia="en-US"/>
        </w:rPr>
      </w:pPr>
      <w:commentRangeStart w:id="42"/>
      <w:r w:rsidRPr="00373017">
        <w:rPr>
          <w:noProof/>
          <w:lang w:val="en-US" w:eastAsia="en-US"/>
        </w:rPr>
        <w:drawing>
          <wp:inline distT="0" distB="0" distL="0" distR="0" wp14:anchorId="43863D3A" wp14:editId="0FE7B87C">
            <wp:extent cx="5735955" cy="3918585"/>
            <wp:effectExtent l="0" t="0" r="0" b="5715"/>
            <wp:docPr id="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955" cy="3918585"/>
                    </a:xfrm>
                    <a:prstGeom prst="rect">
                      <a:avLst/>
                    </a:prstGeom>
                    <a:noFill/>
                    <a:ln>
                      <a:noFill/>
                    </a:ln>
                  </pic:spPr>
                </pic:pic>
              </a:graphicData>
            </a:graphic>
          </wp:inline>
        </w:drawing>
      </w:r>
      <w:commentRangeEnd w:id="42"/>
      <w:r w:rsidR="00450EC0">
        <w:rPr>
          <w:rStyle w:val="CommentReference"/>
          <w:spacing w:val="0"/>
          <w:lang w:val="en-US" w:eastAsia="en-US"/>
        </w:rPr>
        <w:commentReference w:id="42"/>
      </w:r>
    </w:p>
    <w:p w14:paraId="47C7BB8E" w14:textId="77777777" w:rsidR="00A671E6" w:rsidRPr="00C5098B" w:rsidDel="00FE5186" w:rsidRDefault="00A671E6" w:rsidP="00A671E6">
      <w:pPr>
        <w:pStyle w:val="BodyText"/>
        <w:rPr>
          <w:del w:id="43" w:author="Taskin, Ahmet AVL/TR" w:date="2015-06-04T18:35:00Z"/>
          <w:noProof/>
          <w:lang w:val="en-US" w:eastAsia="en-US"/>
        </w:rPr>
      </w:pPr>
    </w:p>
    <w:p w14:paraId="54731705" w14:textId="3768BB3E" w:rsidR="00825CA2" w:rsidRPr="00C5098B" w:rsidRDefault="00825CA2">
      <w:pPr>
        <w:pStyle w:val="BodyText"/>
        <w:ind w:firstLine="0"/>
        <w:rPr>
          <w:noProof/>
          <w:lang w:val="en-US" w:eastAsia="en-US"/>
        </w:rPr>
        <w:sectPr w:rsidR="00825CA2" w:rsidRPr="00C5098B" w:rsidSect="009C5EB0">
          <w:type w:val="continuous"/>
          <w:pgSz w:w="12240" w:h="15840" w:code="1"/>
          <w:pgMar w:top="1080" w:right="907" w:bottom="1440" w:left="907" w:header="720" w:footer="720" w:gutter="0"/>
          <w:cols w:space="360"/>
          <w:docGrid w:linePitch="360"/>
        </w:sectPr>
        <w:pPrChange w:id="44" w:author="Taskin, Ahmet AVL/TR" w:date="2015-06-04T18:35:00Z">
          <w:pPr>
            <w:pStyle w:val="BodyText"/>
            <w:jc w:val="center"/>
          </w:pPr>
        </w:pPrChange>
      </w:pPr>
    </w:p>
    <w:p w14:paraId="5E46EBE3" w14:textId="091DA6D4" w:rsidR="00A671E6" w:rsidRPr="00BC1B45" w:rsidDel="002D6255" w:rsidRDefault="007B0700" w:rsidP="00626058">
      <w:pPr>
        <w:pStyle w:val="BodyText"/>
        <w:rPr>
          <w:del w:id="45" w:author="Taskin, Ahmet AVL/TR" w:date="2015-06-04T22:34:00Z"/>
          <w:rFonts w:ascii="Symbol" w:hAnsi="Symbol"/>
          <w:lang w:val="en-US"/>
          <w:rPrChange w:id="46" w:author="Taskin, Ahmet AVL/TR" w:date="2015-06-04T22:37:00Z">
            <w:rPr>
              <w:del w:id="47" w:author="Taskin, Ahmet AVL/TR" w:date="2015-06-04T22:34:00Z"/>
              <w:lang w:val="en-US"/>
            </w:rPr>
          </w:rPrChange>
        </w:rPr>
      </w:pPr>
      <w:ins w:id="48" w:author="Taskin, Ahmet AVL/TR" w:date="2015-06-04T22:53:00Z">
        <w:r>
          <w:rPr>
            <w:rFonts w:ascii="Symbol" w:hAnsi="Symbol"/>
            <w:lang w:val="en-US"/>
          </w:rPr>
          <w:lastRenderedPageBreak/>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ins>
      <w:ins w:id="49" w:author="Taskin, Ahmet AVL/TR" w:date="2015-06-04T22:52:00Z">
        <w:r>
          <w:rPr>
            <w:rFonts w:ascii="Symbol" w:hAnsi="Symbol"/>
            <w:lang w:val="en-US"/>
          </w:rPr>
          <w:tab/>
        </w:r>
      </w:ins>
      <w:moveFromRangeStart w:id="50" w:author="Taskin, Ahmet AVL/TR" w:date="2015-06-04T18:51:00Z" w:name="move421207242"/>
      <w:moveFrom w:id="51" w:author="Taskin, Ahmet AVL/TR" w:date="2015-06-04T18:51:00Z">
        <w:del w:id="52" w:author="Taskin, Ahmet AVL/TR" w:date="2015-06-04T22:34:00Z">
          <w:r w:rsidR="00A671E6" w:rsidRPr="00BC1B45" w:rsidDel="002D6255">
            <w:rPr>
              <w:rFonts w:ascii="Symbol" w:hAnsi="Symbol"/>
              <w:lang w:val="en-US"/>
              <w:rPrChange w:id="53" w:author="Taskin, Ahmet AVL/TR" w:date="2015-06-04T22:37:00Z">
                <w:rPr>
                  <w:lang w:val="en-US"/>
                </w:rPr>
              </w:rPrChange>
            </w:rPr>
            <w:delText></w:delText>
          </w:r>
          <w:r w:rsidR="00A671E6" w:rsidRPr="00BC1B45" w:rsidDel="002D6255">
            <w:rPr>
              <w:rFonts w:ascii="Symbol" w:hAnsi="Symbol"/>
              <w:lang w:val="en-US"/>
              <w:rPrChange w:id="54" w:author="Taskin, Ahmet AVL/TR" w:date="2015-06-04T22:37:00Z">
                <w:rPr>
                  <w:lang w:val="en-US"/>
                </w:rPr>
              </w:rPrChange>
            </w:rPr>
            <w:delText></w:delText>
          </w:r>
          <w:r w:rsidR="00A671E6" w:rsidRPr="00BC1B45" w:rsidDel="002D6255">
            <w:rPr>
              <w:rFonts w:ascii="Symbol" w:hAnsi="Symbol"/>
              <w:lang w:val="en-US"/>
              <w:rPrChange w:id="55" w:author="Taskin, Ahmet AVL/TR" w:date="2015-06-04T22:37:00Z">
                <w:rPr>
                  <w:lang w:val="en-US"/>
                </w:rPr>
              </w:rPrChange>
            </w:rPr>
            <w:delText></w:delText>
          </w:r>
          <w:r w:rsidR="00A671E6" w:rsidRPr="00BC1B45" w:rsidDel="002D6255">
            <w:rPr>
              <w:rFonts w:ascii="Symbol" w:hAnsi="Symbol"/>
              <w:lang w:val="en-US"/>
              <w:rPrChange w:id="56" w:author="Taskin, Ahmet AVL/TR" w:date="2015-06-04T22:37:00Z">
                <w:rPr>
                  <w:lang w:val="en-US"/>
                </w:rPr>
              </w:rPrChange>
            </w:rPr>
            <w:delText></w:delText>
          </w:r>
          <w:r w:rsidR="00A671E6" w:rsidRPr="00BC1B45" w:rsidDel="002D6255">
            <w:rPr>
              <w:rFonts w:ascii="Symbol" w:hAnsi="Symbol"/>
              <w:lang w:val="en-US"/>
              <w:rPrChange w:id="57" w:author="Taskin, Ahmet AVL/TR" w:date="2015-06-04T22:37:00Z">
                <w:rPr>
                  <w:lang w:val="en-US"/>
                </w:rPr>
              </w:rPrChange>
            </w:rPr>
            <w:delText></w:delText>
          </w:r>
          <w:r w:rsidR="00A671E6" w:rsidRPr="00BC1B45" w:rsidDel="002D6255">
            <w:rPr>
              <w:rFonts w:ascii="Symbol" w:hAnsi="Symbol"/>
              <w:lang w:val="en-US"/>
              <w:rPrChange w:id="58" w:author="Taskin, Ahmet AVL/TR" w:date="2015-06-04T22:37:00Z">
                <w:rPr>
                  <w:lang w:val="en-US"/>
                </w:rPr>
              </w:rPrChange>
            </w:rPr>
            <w:delText></w:delText>
          </w:r>
          <w:r w:rsidR="00A671E6" w:rsidRPr="00BC1B45" w:rsidDel="002D6255">
            <w:rPr>
              <w:rFonts w:ascii="Symbol" w:hAnsi="Symbol"/>
              <w:lang w:val="en-US"/>
              <w:rPrChange w:id="59" w:author="Taskin, Ahmet AVL/TR" w:date="2015-06-04T22:37:00Z">
                <w:rPr>
                  <w:lang w:val="en-US"/>
                </w:rPr>
              </w:rPrChange>
            </w:rPr>
            <w:delText></w:delText>
          </w:r>
          <w:r w:rsidR="00A671E6" w:rsidRPr="00BC1B45" w:rsidDel="002D6255">
            <w:rPr>
              <w:rFonts w:ascii="Symbol" w:hAnsi="Symbol"/>
              <w:lang w:val="en-US"/>
              <w:rPrChange w:id="60" w:author="Taskin, Ahmet AVL/TR" w:date="2015-06-04T22:37:00Z">
                <w:rPr>
                  <w:lang w:val="en-US"/>
                </w:rPr>
              </w:rPrChange>
            </w:rPr>
            <w:delText></w:delText>
          </w:r>
          <w:r w:rsidR="00A671E6" w:rsidRPr="00BC1B45" w:rsidDel="002D6255">
            <w:rPr>
              <w:rFonts w:ascii="Symbol" w:hAnsi="Symbol"/>
              <w:lang w:val="en-US"/>
              <w:rPrChange w:id="61" w:author="Taskin, Ahmet AVL/TR" w:date="2015-06-04T22:37:00Z">
                <w:rPr>
                  <w:lang w:val="en-US"/>
                </w:rPr>
              </w:rPrChange>
            </w:rPr>
            <w:delText></w:delText>
          </w:r>
          <w:r w:rsidR="00A671E6" w:rsidRPr="00BC1B45" w:rsidDel="002D6255">
            <w:rPr>
              <w:rFonts w:ascii="Symbol" w:hAnsi="Symbol"/>
              <w:lang w:val="en-US"/>
              <w:rPrChange w:id="62" w:author="Taskin, Ahmet AVL/TR" w:date="2015-06-04T22:37:00Z">
                <w:rPr>
                  <w:lang w:val="en-US"/>
                </w:rPr>
              </w:rPrChange>
            </w:rPr>
            <w:delText></w:delText>
          </w:r>
          <w:r w:rsidR="00A671E6" w:rsidRPr="00BC1B45" w:rsidDel="002D6255">
            <w:rPr>
              <w:rFonts w:ascii="Symbol" w:hAnsi="Symbol"/>
              <w:lang w:val="en-US"/>
              <w:rPrChange w:id="63" w:author="Taskin, Ahmet AVL/TR" w:date="2015-06-04T22:37:00Z">
                <w:rPr>
                  <w:lang w:val="en-US"/>
                </w:rPr>
              </w:rPrChange>
            </w:rPr>
            <w:delText></w:delText>
          </w:r>
          <w:r w:rsidR="00A671E6" w:rsidRPr="00BC1B45" w:rsidDel="002D6255">
            <w:rPr>
              <w:rFonts w:ascii="Symbol" w:hAnsi="Symbol"/>
              <w:lang w:val="en-US"/>
              <w:rPrChange w:id="64" w:author="Taskin, Ahmet AVL/TR" w:date="2015-06-04T22:37:00Z">
                <w:rPr>
                  <w:lang w:val="en-US"/>
                </w:rPr>
              </w:rPrChange>
            </w:rPr>
            <w:delText></w:delText>
          </w:r>
          <w:r w:rsidR="00A671E6" w:rsidRPr="00BC1B45" w:rsidDel="002D6255">
            <w:rPr>
              <w:rFonts w:ascii="Symbol" w:hAnsi="Symbol"/>
              <w:lang w:val="en-US"/>
              <w:rPrChange w:id="65" w:author="Taskin, Ahmet AVL/TR" w:date="2015-06-04T22:37:00Z">
                <w:rPr>
                  <w:lang w:val="en-US"/>
                </w:rPr>
              </w:rPrChange>
            </w:rPr>
            <w:delText></w:delText>
          </w:r>
          <w:r w:rsidR="00A671E6" w:rsidRPr="00BC1B45" w:rsidDel="002D6255">
            <w:rPr>
              <w:rFonts w:ascii="Symbol" w:hAnsi="Symbol"/>
              <w:lang w:val="en-US"/>
              <w:rPrChange w:id="66" w:author="Taskin, Ahmet AVL/TR" w:date="2015-06-04T22:37:00Z">
                <w:rPr>
                  <w:lang w:val="en-US"/>
                </w:rPr>
              </w:rPrChange>
            </w:rPr>
            <w:delText></w:delText>
          </w:r>
          <w:r w:rsidR="00A671E6" w:rsidRPr="00BC1B45" w:rsidDel="002D6255">
            <w:rPr>
              <w:rFonts w:ascii="Symbol" w:hAnsi="Symbol"/>
              <w:lang w:val="en-US"/>
              <w:rPrChange w:id="67" w:author="Taskin, Ahmet AVL/TR" w:date="2015-06-04T22:37:00Z">
                <w:rPr>
                  <w:lang w:val="en-US"/>
                </w:rPr>
              </w:rPrChange>
            </w:rPr>
            <w:delText></w:delText>
          </w:r>
          <w:r w:rsidR="00A671E6" w:rsidRPr="00BC1B45" w:rsidDel="002D6255">
            <w:rPr>
              <w:rFonts w:ascii="Symbol" w:hAnsi="Symbol"/>
              <w:lang w:val="en-US"/>
              <w:rPrChange w:id="68" w:author="Taskin, Ahmet AVL/TR" w:date="2015-06-04T22:37:00Z">
                <w:rPr>
                  <w:lang w:val="en-US"/>
                </w:rPr>
              </w:rPrChange>
            </w:rPr>
            <w:delText></w:delText>
          </w:r>
          <w:r w:rsidR="00A671E6" w:rsidRPr="00BC1B45" w:rsidDel="002D6255">
            <w:rPr>
              <w:rFonts w:ascii="Symbol" w:hAnsi="Symbol"/>
              <w:lang w:val="en-US"/>
              <w:rPrChange w:id="69" w:author="Taskin, Ahmet AVL/TR" w:date="2015-06-04T22:37:00Z">
                <w:rPr>
                  <w:lang w:val="en-US"/>
                </w:rPr>
              </w:rPrChange>
            </w:rPr>
            <w:delText></w:delText>
          </w:r>
          <w:r w:rsidR="00A671E6" w:rsidRPr="00BC1B45" w:rsidDel="002D6255">
            <w:rPr>
              <w:rFonts w:ascii="Symbol" w:hAnsi="Symbol"/>
              <w:lang w:val="en-US"/>
              <w:rPrChange w:id="70" w:author="Taskin, Ahmet AVL/TR" w:date="2015-06-04T22:37:00Z">
                <w:rPr>
                  <w:lang w:val="en-US"/>
                </w:rPr>
              </w:rPrChange>
            </w:rPr>
            <w:delText></w:delText>
          </w:r>
          <w:r w:rsidR="00A671E6" w:rsidRPr="00BC1B45" w:rsidDel="002D6255">
            <w:rPr>
              <w:rFonts w:ascii="Symbol" w:hAnsi="Symbol"/>
              <w:lang w:val="en-US"/>
              <w:rPrChange w:id="71" w:author="Taskin, Ahmet AVL/TR" w:date="2015-06-04T22:37:00Z">
                <w:rPr>
                  <w:lang w:val="en-US"/>
                </w:rPr>
              </w:rPrChange>
            </w:rPr>
            <w:delText></w:delText>
          </w:r>
          <w:r w:rsidR="00A671E6" w:rsidRPr="00BC1B45" w:rsidDel="002D6255">
            <w:rPr>
              <w:rFonts w:ascii="Symbol" w:hAnsi="Symbol"/>
              <w:lang w:val="en-US"/>
              <w:rPrChange w:id="72" w:author="Taskin, Ahmet AVL/TR" w:date="2015-06-04T22:37:00Z">
                <w:rPr>
                  <w:lang w:val="en-US"/>
                </w:rPr>
              </w:rPrChange>
            </w:rPr>
            <w:delText></w:delText>
          </w:r>
          <w:r w:rsidR="00A671E6" w:rsidRPr="00BC1B45" w:rsidDel="002D6255">
            <w:rPr>
              <w:rFonts w:ascii="Symbol" w:hAnsi="Symbol"/>
              <w:lang w:val="en-US"/>
              <w:rPrChange w:id="73" w:author="Taskin, Ahmet AVL/TR" w:date="2015-06-04T22:37:00Z">
                <w:rPr>
                  <w:lang w:val="en-US"/>
                </w:rPr>
              </w:rPrChange>
            </w:rPr>
            <w:delText></w:delText>
          </w:r>
          <w:r w:rsidR="00A671E6" w:rsidRPr="00BC1B45" w:rsidDel="002D6255">
            <w:rPr>
              <w:rFonts w:ascii="Symbol" w:hAnsi="Symbol"/>
              <w:lang w:val="en-US"/>
              <w:rPrChange w:id="74" w:author="Taskin, Ahmet AVL/TR" w:date="2015-06-04T22:37:00Z">
                <w:rPr>
                  <w:lang w:val="en-US"/>
                </w:rPr>
              </w:rPrChange>
            </w:rPr>
            <w:delText></w:delText>
          </w:r>
          <w:r w:rsidR="00A671E6" w:rsidRPr="00BC1B45" w:rsidDel="002D6255">
            <w:rPr>
              <w:rFonts w:ascii="Symbol" w:hAnsi="Symbol"/>
              <w:lang w:val="en-US"/>
              <w:rPrChange w:id="75" w:author="Taskin, Ahmet AVL/TR" w:date="2015-06-04T22:37:00Z">
                <w:rPr>
                  <w:lang w:val="en-US"/>
                </w:rPr>
              </w:rPrChange>
            </w:rPr>
            <w:delText></w:delText>
          </w:r>
          <w:r w:rsidR="00A671E6" w:rsidRPr="00BC1B45" w:rsidDel="002D6255">
            <w:rPr>
              <w:rFonts w:ascii="Symbol" w:hAnsi="Symbol"/>
              <w:lang w:val="en-US"/>
              <w:rPrChange w:id="76" w:author="Taskin, Ahmet AVL/TR" w:date="2015-06-04T22:37:00Z">
                <w:rPr>
                  <w:lang w:val="en-US"/>
                </w:rPr>
              </w:rPrChange>
            </w:rPr>
            <w:delText></w:delText>
          </w:r>
          <w:r w:rsidR="00A671E6" w:rsidRPr="00BC1B45" w:rsidDel="002D6255">
            <w:rPr>
              <w:rFonts w:ascii="Symbol" w:hAnsi="Symbol"/>
              <w:lang w:val="en-US"/>
              <w:rPrChange w:id="77" w:author="Taskin, Ahmet AVL/TR" w:date="2015-06-04T22:37:00Z">
                <w:rPr>
                  <w:lang w:val="en-US"/>
                </w:rPr>
              </w:rPrChange>
            </w:rPr>
            <w:delText></w:delText>
          </w:r>
          <w:r w:rsidR="00A671E6" w:rsidRPr="00BC1B45" w:rsidDel="002D6255">
            <w:rPr>
              <w:rFonts w:ascii="Symbol" w:hAnsi="Symbol"/>
              <w:lang w:val="en-US"/>
              <w:rPrChange w:id="78" w:author="Taskin, Ahmet AVL/TR" w:date="2015-06-04T22:37:00Z">
                <w:rPr>
                  <w:lang w:val="en-US"/>
                </w:rPr>
              </w:rPrChange>
            </w:rPr>
            <w:delText></w:delText>
          </w:r>
          <w:r w:rsidR="00A671E6" w:rsidRPr="00BC1B45" w:rsidDel="002D6255">
            <w:rPr>
              <w:rFonts w:ascii="Symbol" w:hAnsi="Symbol"/>
              <w:lang w:val="en-US"/>
              <w:rPrChange w:id="79" w:author="Taskin, Ahmet AVL/TR" w:date="2015-06-04T22:37:00Z">
                <w:rPr>
                  <w:lang w:val="en-US"/>
                </w:rPr>
              </w:rPrChange>
            </w:rPr>
            <w:delText></w:delText>
          </w:r>
          <w:r w:rsidR="00A671E6" w:rsidRPr="00BC1B45" w:rsidDel="002D6255">
            <w:rPr>
              <w:rFonts w:ascii="Symbol" w:hAnsi="Symbol"/>
              <w:lang w:val="en-US"/>
              <w:rPrChange w:id="80" w:author="Taskin, Ahmet AVL/TR" w:date="2015-06-04T22:37:00Z">
                <w:rPr>
                  <w:lang w:val="en-US"/>
                </w:rPr>
              </w:rPrChange>
            </w:rPr>
            <w:delText></w:delText>
          </w:r>
          <w:r w:rsidR="00A671E6" w:rsidRPr="00BC1B45" w:rsidDel="002D6255">
            <w:rPr>
              <w:rFonts w:ascii="Symbol" w:hAnsi="Symbol"/>
              <w:lang w:val="en-US"/>
              <w:rPrChange w:id="81" w:author="Taskin, Ahmet AVL/TR" w:date="2015-06-04T22:37:00Z">
                <w:rPr>
                  <w:lang w:val="en-US"/>
                </w:rPr>
              </w:rPrChange>
            </w:rPr>
            <w:delText></w:delText>
          </w:r>
          <w:r w:rsidR="00A671E6" w:rsidRPr="00BC1B45" w:rsidDel="002D6255">
            <w:rPr>
              <w:rFonts w:ascii="Symbol" w:hAnsi="Symbol"/>
              <w:lang w:val="en-US"/>
              <w:rPrChange w:id="82" w:author="Taskin, Ahmet AVL/TR" w:date="2015-06-04T22:37:00Z">
                <w:rPr>
                  <w:lang w:val="en-US"/>
                </w:rPr>
              </w:rPrChange>
            </w:rPr>
            <w:delText></w:delText>
          </w:r>
          <w:r w:rsidR="00A671E6" w:rsidRPr="00BC1B45" w:rsidDel="002D6255">
            <w:rPr>
              <w:rFonts w:ascii="Symbol" w:hAnsi="Symbol"/>
              <w:lang w:val="en-US"/>
              <w:rPrChange w:id="83" w:author="Taskin, Ahmet AVL/TR" w:date="2015-06-04T22:37:00Z">
                <w:rPr>
                  <w:lang w:val="en-US"/>
                </w:rPr>
              </w:rPrChange>
            </w:rPr>
            <w:delText></w:delText>
          </w:r>
          <w:r w:rsidR="00A671E6" w:rsidRPr="00BC1B45" w:rsidDel="002D6255">
            <w:rPr>
              <w:rFonts w:ascii="Symbol" w:hAnsi="Symbol"/>
              <w:lang w:val="en-US"/>
              <w:rPrChange w:id="84" w:author="Taskin, Ahmet AVL/TR" w:date="2015-06-04T22:37:00Z">
                <w:rPr>
                  <w:lang w:val="en-US"/>
                </w:rPr>
              </w:rPrChange>
            </w:rPr>
            <w:delText></w:delText>
          </w:r>
          <w:r w:rsidR="00A671E6" w:rsidRPr="00BC1B45" w:rsidDel="002D6255">
            <w:rPr>
              <w:rFonts w:ascii="Symbol" w:hAnsi="Symbol"/>
              <w:lang w:val="en-US"/>
              <w:rPrChange w:id="85" w:author="Taskin, Ahmet AVL/TR" w:date="2015-06-04T22:37:00Z">
                <w:rPr>
                  <w:lang w:val="en-US"/>
                </w:rPr>
              </w:rPrChange>
            </w:rPr>
            <w:delText></w:delText>
          </w:r>
          <w:r w:rsidR="00A671E6" w:rsidRPr="00BC1B45" w:rsidDel="002D6255">
            <w:rPr>
              <w:rFonts w:ascii="Symbol" w:hAnsi="Symbol"/>
              <w:lang w:val="en-US"/>
              <w:rPrChange w:id="86" w:author="Taskin, Ahmet AVL/TR" w:date="2015-06-04T22:37:00Z">
                <w:rPr>
                  <w:lang w:val="en-US"/>
                </w:rPr>
              </w:rPrChange>
            </w:rPr>
            <w:delText></w:delText>
          </w:r>
          <w:r w:rsidR="00A671E6" w:rsidRPr="00BC1B45" w:rsidDel="002D6255">
            <w:rPr>
              <w:rFonts w:ascii="Symbol" w:hAnsi="Symbol"/>
              <w:lang w:val="en-US"/>
              <w:rPrChange w:id="87" w:author="Taskin, Ahmet AVL/TR" w:date="2015-06-04T22:37:00Z">
                <w:rPr>
                  <w:lang w:val="en-US"/>
                </w:rPr>
              </w:rPrChange>
            </w:rPr>
            <w:delText></w:delText>
          </w:r>
          <w:r w:rsidR="00A671E6" w:rsidRPr="00BC1B45" w:rsidDel="002D6255">
            <w:rPr>
              <w:rFonts w:ascii="Symbol" w:hAnsi="Symbol"/>
              <w:lang w:val="en-US"/>
              <w:rPrChange w:id="88" w:author="Taskin, Ahmet AVL/TR" w:date="2015-06-04T22:37:00Z">
                <w:rPr>
                  <w:lang w:val="en-US"/>
                </w:rPr>
              </w:rPrChange>
            </w:rPr>
            <w:delText></w:delText>
          </w:r>
          <w:r w:rsidR="00A671E6" w:rsidRPr="00BC1B45" w:rsidDel="002D6255">
            <w:rPr>
              <w:rFonts w:ascii="Symbol" w:hAnsi="Symbol"/>
              <w:lang w:val="en-US"/>
              <w:rPrChange w:id="89" w:author="Taskin, Ahmet AVL/TR" w:date="2015-06-04T22:37:00Z">
                <w:rPr>
                  <w:rFonts w:hint="eastAsia"/>
                  <w:lang w:val="en-US"/>
                </w:rPr>
              </w:rPrChange>
            </w:rPr>
            <w:delText>〖</w:delText>
          </w:r>
          <w:r w:rsidR="00A671E6" w:rsidRPr="00BC1B45" w:rsidDel="002D6255">
            <w:rPr>
              <w:rFonts w:ascii="Symbol" w:hAnsi="Symbol"/>
              <w:lang w:val="en-US"/>
              <w:rPrChange w:id="90" w:author="Taskin, Ahmet AVL/TR" w:date="2015-06-04T22:37:00Z">
                <w:rPr>
                  <w:lang w:val="en-US"/>
                </w:rPr>
              </w:rPrChange>
            </w:rPr>
            <w:delText></w:delText>
          </w:r>
          <w:r w:rsidR="00A671E6" w:rsidRPr="00BC1B45" w:rsidDel="002D6255">
            <w:rPr>
              <w:rFonts w:ascii="Symbol" w:hAnsi="Symbol"/>
              <w:lang w:val="en-US"/>
              <w:rPrChange w:id="91" w:author="Taskin, Ahmet AVL/TR" w:date="2015-06-04T22:37:00Z">
                <w:rPr>
                  <w:lang w:val="en-US"/>
                </w:rPr>
              </w:rPrChange>
            </w:rPr>
            <w:delText></w:delText>
          </w:r>
          <w:r w:rsidR="00A671E6" w:rsidRPr="00BC1B45" w:rsidDel="002D6255">
            <w:rPr>
              <w:rFonts w:ascii="Symbol" w:hAnsi="Symbol"/>
              <w:lang w:val="en-US"/>
              <w:rPrChange w:id="92" w:author="Taskin, Ahmet AVL/TR" w:date="2015-06-04T22:37:00Z">
                <w:rPr>
                  <w:rFonts w:hint="eastAsia"/>
                  <w:lang w:val="en-US"/>
                </w:rPr>
              </w:rPrChange>
            </w:rPr>
            <w:delText>〗</w:delText>
          </w:r>
          <w:r w:rsidR="00A671E6" w:rsidRPr="00BC1B45" w:rsidDel="002D6255">
            <w:rPr>
              <w:rFonts w:ascii="Symbol" w:hAnsi="Symbol"/>
              <w:lang w:val="en-US"/>
              <w:rPrChange w:id="93" w:author="Taskin, Ahmet AVL/TR" w:date="2015-06-04T22:37:00Z">
                <w:rPr>
                  <w:lang w:val="en-US"/>
                </w:rPr>
              </w:rPrChange>
            </w:rPr>
            <w:delText></w:delText>
          </w:r>
          <w:r w:rsidR="00A671E6" w:rsidRPr="00BC1B45" w:rsidDel="002D6255">
            <w:rPr>
              <w:rFonts w:ascii="Symbol" w:hAnsi="Symbol"/>
              <w:lang w:val="en-US"/>
              <w:rPrChange w:id="94" w:author="Taskin, Ahmet AVL/TR" w:date="2015-06-04T22:37:00Z">
                <w:rPr>
                  <w:lang w:val="en-US"/>
                </w:rPr>
              </w:rPrChange>
            </w:rPr>
            <w:delText></w:delText>
          </w:r>
          <w:r w:rsidR="00A671E6" w:rsidRPr="00BC1B45" w:rsidDel="002D6255">
            <w:rPr>
              <w:rFonts w:ascii="Symbol" w:hAnsi="Symbol"/>
              <w:lang w:val="en-US"/>
              <w:rPrChange w:id="95" w:author="Taskin, Ahmet AVL/TR" w:date="2015-06-04T22:37:00Z">
                <w:rPr>
                  <w:lang w:val="en-US"/>
                </w:rPr>
              </w:rPrChange>
            </w:rPr>
            <w:delText></w:delText>
          </w:r>
          <w:r w:rsidR="00A671E6" w:rsidRPr="00BC1B45" w:rsidDel="002D6255">
            <w:rPr>
              <w:rFonts w:ascii="Symbol" w:hAnsi="Symbol"/>
              <w:lang w:val="en-US"/>
              <w:rPrChange w:id="96" w:author="Taskin, Ahmet AVL/TR" w:date="2015-06-04T22:37:00Z">
                <w:rPr>
                  <w:lang w:val="en-US"/>
                </w:rPr>
              </w:rPrChange>
            </w:rPr>
            <w:delText></w:delText>
          </w:r>
          <w:r w:rsidR="00A671E6" w:rsidRPr="00BC1B45" w:rsidDel="002D6255">
            <w:rPr>
              <w:rFonts w:ascii="Symbol" w:hAnsi="Symbol"/>
              <w:lang w:val="en-US"/>
              <w:rPrChange w:id="97" w:author="Taskin, Ahmet AVL/TR" w:date="2015-06-04T22:37:00Z">
                <w:rPr>
                  <w:lang w:val="en-US"/>
                </w:rPr>
              </w:rPrChange>
            </w:rPr>
            <w:delText></w:delText>
          </w:r>
          <w:r w:rsidR="00A671E6" w:rsidRPr="00BC1B45" w:rsidDel="002D6255">
            <w:rPr>
              <w:rFonts w:ascii="Symbol" w:hAnsi="Symbol"/>
              <w:lang w:val="en-US"/>
              <w:rPrChange w:id="98" w:author="Taskin, Ahmet AVL/TR" w:date="2015-06-04T22:37:00Z">
                <w:rPr>
                  <w:lang w:val="en-US"/>
                </w:rPr>
              </w:rPrChange>
            </w:rPr>
            <w:delText></w:delText>
          </w:r>
          <w:r w:rsidR="00A671E6" w:rsidRPr="00BC1B45" w:rsidDel="002D6255">
            <w:rPr>
              <w:rFonts w:ascii="Symbol" w:hAnsi="Symbol"/>
              <w:lang w:val="en-US"/>
              <w:rPrChange w:id="99" w:author="Taskin, Ahmet AVL/TR" w:date="2015-06-04T22:37:00Z">
                <w:rPr>
                  <w:lang w:val="en-US"/>
                </w:rPr>
              </w:rPrChange>
            </w:rPr>
            <w:delText></w:delText>
          </w:r>
          <w:r w:rsidR="00A671E6" w:rsidRPr="00BC1B45" w:rsidDel="002D6255">
            <w:rPr>
              <w:rFonts w:ascii="Symbol" w:hAnsi="Symbol"/>
              <w:lang w:val="en-US"/>
              <w:rPrChange w:id="100" w:author="Taskin, Ahmet AVL/TR" w:date="2015-06-04T22:37:00Z">
                <w:rPr>
                  <w:lang w:val="en-US"/>
                </w:rPr>
              </w:rPrChange>
            </w:rPr>
            <w:delText></w:delText>
          </w:r>
          <w:r w:rsidR="00A671E6" w:rsidRPr="00BC1B45" w:rsidDel="002D6255">
            <w:rPr>
              <w:rFonts w:ascii="Symbol" w:hAnsi="Symbol"/>
              <w:lang w:val="en-US"/>
              <w:rPrChange w:id="101" w:author="Taskin, Ahmet AVL/TR" w:date="2015-06-04T22:37:00Z">
                <w:rPr>
                  <w:lang w:val="en-US"/>
                </w:rPr>
              </w:rPrChange>
            </w:rPr>
            <w:delText></w:delText>
          </w:r>
          <w:r w:rsidR="00A671E6" w:rsidRPr="00BC1B45" w:rsidDel="002D6255">
            <w:rPr>
              <w:rFonts w:ascii="Symbol" w:hAnsi="Symbol"/>
              <w:lang w:val="en-US"/>
              <w:rPrChange w:id="102" w:author="Taskin, Ahmet AVL/TR" w:date="2015-06-04T22:37:00Z">
                <w:rPr>
                  <w:lang w:val="en-US"/>
                </w:rPr>
              </w:rPrChange>
            </w:rPr>
            <w:delText></w:delText>
          </w:r>
          <w:r w:rsidR="00A671E6" w:rsidRPr="00BC1B45" w:rsidDel="002D6255">
            <w:rPr>
              <w:rFonts w:ascii="Symbol" w:hAnsi="Symbol"/>
              <w:lang w:val="en-US"/>
              <w:rPrChange w:id="103" w:author="Taskin, Ahmet AVL/TR" w:date="2015-06-04T22:37:00Z">
                <w:rPr>
                  <w:lang w:val="en-US"/>
                </w:rPr>
              </w:rPrChange>
            </w:rPr>
            <w:delText></w:delText>
          </w:r>
          <w:r w:rsidR="00A671E6" w:rsidRPr="00BC1B45" w:rsidDel="002D6255">
            <w:rPr>
              <w:rFonts w:ascii="Symbol" w:hAnsi="Symbol"/>
              <w:lang w:val="en-US"/>
              <w:rPrChange w:id="104" w:author="Taskin, Ahmet AVL/TR" w:date="2015-06-04T22:37:00Z">
                <w:rPr>
                  <w:lang w:val="en-US"/>
                </w:rPr>
              </w:rPrChange>
            </w:rPr>
            <w:delText></w:delText>
          </w:r>
          <w:r w:rsidR="00A671E6" w:rsidRPr="00BC1B45" w:rsidDel="002D6255">
            <w:rPr>
              <w:rFonts w:ascii="Symbol" w:hAnsi="Symbol"/>
              <w:lang w:val="en-US"/>
              <w:rPrChange w:id="105" w:author="Taskin, Ahmet AVL/TR" w:date="2015-06-04T22:37:00Z">
                <w:rPr>
                  <w:lang w:val="en-US"/>
                </w:rPr>
              </w:rPrChange>
            </w:rPr>
            <w:delText></w:delText>
          </w:r>
          <w:r w:rsidR="00A671E6" w:rsidRPr="00BC1B45" w:rsidDel="002D6255">
            <w:rPr>
              <w:rFonts w:ascii="Symbol" w:hAnsi="Symbol"/>
              <w:lang w:val="en-US"/>
              <w:rPrChange w:id="106" w:author="Taskin, Ahmet AVL/TR" w:date="2015-06-04T22:37:00Z">
                <w:rPr>
                  <w:lang w:val="en-US"/>
                </w:rPr>
              </w:rPrChange>
            </w:rPr>
            <w:delText></w:delText>
          </w:r>
          <w:r w:rsidR="00A671E6" w:rsidRPr="00BC1B45" w:rsidDel="002D6255">
            <w:rPr>
              <w:rFonts w:ascii="Symbol" w:hAnsi="Symbol"/>
              <w:lang w:val="en-US"/>
              <w:rPrChange w:id="107" w:author="Taskin, Ahmet AVL/TR" w:date="2015-06-04T22:37:00Z">
                <w:rPr>
                  <w:lang w:val="en-US"/>
                </w:rPr>
              </w:rPrChange>
            </w:rPr>
            <w:delText></w:delText>
          </w:r>
          <w:r w:rsidR="00A671E6" w:rsidRPr="00BC1B45" w:rsidDel="002D6255">
            <w:rPr>
              <w:rFonts w:ascii="Symbol" w:hAnsi="Symbol"/>
              <w:lang w:val="en-US"/>
              <w:rPrChange w:id="108" w:author="Taskin, Ahmet AVL/TR" w:date="2015-06-04T22:37:00Z">
                <w:rPr>
                  <w:lang w:val="en-US"/>
                </w:rPr>
              </w:rPrChange>
            </w:rPr>
            <w:delText></w:delText>
          </w:r>
          <w:r w:rsidR="00A671E6" w:rsidRPr="00BC1B45" w:rsidDel="002D6255">
            <w:rPr>
              <w:rFonts w:ascii="Symbol" w:hAnsi="Symbol"/>
              <w:lang w:val="en-US"/>
              <w:rPrChange w:id="109" w:author="Taskin, Ahmet AVL/TR" w:date="2015-06-04T22:37:00Z">
                <w:rPr>
                  <w:lang w:val="en-US"/>
                </w:rPr>
              </w:rPrChange>
            </w:rPr>
            <w:delText></w:delText>
          </w:r>
          <w:r w:rsidR="00A671E6" w:rsidRPr="00BC1B45" w:rsidDel="002D6255">
            <w:rPr>
              <w:rFonts w:ascii="Symbol" w:hAnsi="Symbol"/>
              <w:lang w:val="en-US"/>
              <w:rPrChange w:id="110" w:author="Taskin, Ahmet AVL/TR" w:date="2015-06-04T22:37:00Z">
                <w:rPr>
                  <w:lang w:val="en-US"/>
                </w:rPr>
              </w:rPrChange>
            </w:rPr>
            <w:delText></w:delText>
          </w:r>
          <w:r w:rsidR="00A671E6" w:rsidRPr="00BC1B45" w:rsidDel="002D6255">
            <w:rPr>
              <w:rFonts w:ascii="Symbol" w:hAnsi="Symbol"/>
              <w:lang w:val="en-US"/>
              <w:rPrChange w:id="111" w:author="Taskin, Ahmet AVL/TR" w:date="2015-06-04T22:37:00Z">
                <w:rPr>
                  <w:lang w:val="en-US"/>
                </w:rPr>
              </w:rPrChange>
            </w:rPr>
            <w:delText></w:delText>
          </w:r>
          <w:r w:rsidR="00A671E6" w:rsidRPr="00BC1B45" w:rsidDel="002D6255">
            <w:rPr>
              <w:rFonts w:ascii="Symbol" w:hAnsi="Symbol"/>
              <w:lang w:val="en-US"/>
              <w:rPrChange w:id="112" w:author="Taskin, Ahmet AVL/TR" w:date="2015-06-04T22:37:00Z">
                <w:rPr>
                  <w:lang w:val="en-US"/>
                </w:rPr>
              </w:rPrChange>
            </w:rPr>
            <w:delText></w:delText>
          </w:r>
          <w:r w:rsidR="00A671E6" w:rsidRPr="00BC1B45" w:rsidDel="002D6255">
            <w:rPr>
              <w:rFonts w:ascii="Symbol" w:hAnsi="Symbol"/>
              <w:lang w:val="en-US"/>
              <w:rPrChange w:id="113" w:author="Taskin, Ahmet AVL/TR" w:date="2015-06-04T22:37:00Z">
                <w:rPr>
                  <w:lang w:val="en-US"/>
                </w:rPr>
              </w:rPrChange>
            </w:rPr>
            <w:delText></w:delText>
          </w:r>
          <w:r w:rsidR="00A671E6" w:rsidRPr="00BC1B45" w:rsidDel="002D6255">
            <w:rPr>
              <w:rFonts w:ascii="Symbol" w:hAnsi="Symbol"/>
              <w:lang w:val="en-US"/>
              <w:rPrChange w:id="114" w:author="Taskin, Ahmet AVL/TR" w:date="2015-06-04T22:37:00Z">
                <w:rPr>
                  <w:lang w:val="en-US"/>
                </w:rPr>
              </w:rPrChange>
            </w:rPr>
            <w:delText></w:delText>
          </w:r>
          <w:r w:rsidR="00A671E6" w:rsidRPr="00BC1B45" w:rsidDel="002D6255">
            <w:rPr>
              <w:rFonts w:ascii="Symbol" w:hAnsi="Symbol"/>
              <w:lang w:val="en-US"/>
              <w:rPrChange w:id="115" w:author="Taskin, Ahmet AVL/TR" w:date="2015-06-04T22:37:00Z">
                <w:rPr>
                  <w:lang w:val="en-US"/>
                </w:rPr>
              </w:rPrChange>
            </w:rPr>
            <w:delText></w:delText>
          </w:r>
          <w:r w:rsidR="00A671E6" w:rsidRPr="00BC1B45" w:rsidDel="002D6255">
            <w:rPr>
              <w:rFonts w:ascii="Symbol" w:hAnsi="Symbol"/>
              <w:lang w:val="en-US"/>
              <w:rPrChange w:id="116" w:author="Taskin, Ahmet AVL/TR" w:date="2015-06-04T22:37:00Z">
                <w:rPr>
                  <w:lang w:val="en-US"/>
                </w:rPr>
              </w:rPrChange>
            </w:rPr>
            <w:delText></w:delText>
          </w:r>
          <w:r w:rsidR="00A671E6" w:rsidRPr="00BC1B45" w:rsidDel="002D6255">
            <w:rPr>
              <w:rFonts w:ascii="Symbol" w:hAnsi="Symbol"/>
              <w:lang w:val="en-US"/>
              <w:rPrChange w:id="117" w:author="Taskin, Ahmet AVL/TR" w:date="2015-06-04T22:37:00Z">
                <w:rPr>
                  <w:lang w:val="en-US"/>
                </w:rPr>
              </w:rPrChange>
            </w:rPr>
            <w:delText></w:delText>
          </w:r>
          <w:r w:rsidR="00A671E6" w:rsidRPr="00BC1B45" w:rsidDel="002D6255">
            <w:rPr>
              <w:rFonts w:ascii="Symbol" w:hAnsi="Symbol"/>
              <w:lang w:val="en-US"/>
              <w:rPrChange w:id="118" w:author="Taskin, Ahmet AVL/TR" w:date="2015-06-04T22:37:00Z">
                <w:rPr>
                  <w:lang w:val="en-US"/>
                </w:rPr>
              </w:rPrChange>
            </w:rPr>
            <w:delText></w:delText>
          </w:r>
          <w:r w:rsidR="00A671E6" w:rsidRPr="00BC1B45" w:rsidDel="002D6255">
            <w:rPr>
              <w:rFonts w:ascii="Symbol" w:hAnsi="Symbol"/>
              <w:lang w:val="en-US"/>
              <w:rPrChange w:id="119" w:author="Taskin, Ahmet AVL/TR" w:date="2015-06-04T22:37:00Z">
                <w:rPr>
                  <w:lang w:val="en-US"/>
                </w:rPr>
              </w:rPrChange>
            </w:rPr>
            <w:delText></w:delText>
          </w:r>
          <w:r w:rsidR="00A671E6" w:rsidRPr="00BC1B45" w:rsidDel="002D6255">
            <w:rPr>
              <w:rFonts w:ascii="Symbol" w:hAnsi="Symbol"/>
              <w:lang w:val="en-US"/>
              <w:rPrChange w:id="120" w:author="Taskin, Ahmet AVL/TR" w:date="2015-06-04T22:37:00Z">
                <w:rPr>
                  <w:lang w:val="en-US"/>
                </w:rPr>
              </w:rPrChange>
            </w:rPr>
            <w:delText></w:delText>
          </w:r>
          <w:r w:rsidR="00A671E6" w:rsidRPr="00BC1B45" w:rsidDel="002D6255">
            <w:rPr>
              <w:rFonts w:ascii="Symbol" w:hAnsi="Symbol"/>
              <w:lang w:val="en-US"/>
              <w:rPrChange w:id="121" w:author="Taskin, Ahmet AVL/TR" w:date="2015-06-04T22:37:00Z">
                <w:rPr>
                  <w:lang w:val="en-US"/>
                </w:rPr>
              </w:rPrChange>
            </w:rPr>
            <w:delText></w:delText>
          </w:r>
          <w:r w:rsidR="00A671E6" w:rsidRPr="00BC1B45" w:rsidDel="002D6255">
            <w:rPr>
              <w:rFonts w:ascii="Symbol" w:hAnsi="Symbol"/>
              <w:lang w:val="en-US"/>
              <w:rPrChange w:id="122" w:author="Taskin, Ahmet AVL/TR" w:date="2015-06-04T22:37:00Z">
                <w:rPr>
                  <w:lang w:val="en-US"/>
                </w:rPr>
              </w:rPrChange>
            </w:rPr>
            <w:delText></w:delText>
          </w:r>
          <w:r w:rsidR="00A671E6" w:rsidRPr="00BC1B45" w:rsidDel="002D6255">
            <w:rPr>
              <w:rFonts w:ascii="Symbol" w:hAnsi="Symbol"/>
              <w:lang w:val="en-US"/>
              <w:rPrChange w:id="123" w:author="Taskin, Ahmet AVL/TR" w:date="2015-06-04T22:37:00Z">
                <w:rPr>
                  <w:lang w:val="en-US"/>
                </w:rPr>
              </w:rPrChange>
            </w:rPr>
            <w:delText></w:delText>
          </w:r>
          <w:r w:rsidR="00A671E6" w:rsidRPr="00BC1B45" w:rsidDel="002D6255">
            <w:rPr>
              <w:rFonts w:ascii="Symbol" w:hAnsi="Symbol"/>
              <w:lang w:val="en-US"/>
              <w:rPrChange w:id="124" w:author="Taskin, Ahmet AVL/TR" w:date="2015-06-04T22:37:00Z">
                <w:rPr>
                  <w:lang w:val="en-US"/>
                </w:rPr>
              </w:rPrChange>
            </w:rPr>
            <w:delText></w:delText>
          </w:r>
          <w:r w:rsidR="00A671E6" w:rsidRPr="00BC1B45" w:rsidDel="002D6255">
            <w:rPr>
              <w:rFonts w:ascii="Symbol" w:hAnsi="Symbol"/>
              <w:lang w:val="en-US"/>
              <w:rPrChange w:id="125" w:author="Taskin, Ahmet AVL/TR" w:date="2015-06-04T22:37:00Z">
                <w:rPr>
                  <w:lang w:val="en-US"/>
                </w:rPr>
              </w:rPrChange>
            </w:rPr>
            <w:delText></w:delText>
          </w:r>
          <w:r w:rsidR="00A671E6" w:rsidRPr="00BC1B45" w:rsidDel="002D6255">
            <w:rPr>
              <w:rFonts w:ascii="Symbol" w:hAnsi="Symbol"/>
              <w:lang w:val="en-US"/>
              <w:rPrChange w:id="126" w:author="Taskin, Ahmet AVL/TR" w:date="2015-06-04T22:37:00Z">
                <w:rPr>
                  <w:lang w:val="en-US"/>
                </w:rPr>
              </w:rPrChange>
            </w:rPr>
            <w:delText></w:delText>
          </w:r>
          <w:r w:rsidR="00A671E6" w:rsidRPr="00BC1B45" w:rsidDel="002D6255">
            <w:rPr>
              <w:rFonts w:ascii="Symbol" w:hAnsi="Symbol"/>
              <w:lang w:val="en-US"/>
              <w:rPrChange w:id="127" w:author="Taskin, Ahmet AVL/TR" w:date="2015-06-04T22:37:00Z">
                <w:rPr>
                  <w:lang w:val="en-US"/>
                </w:rPr>
              </w:rPrChange>
            </w:rPr>
            <w:delText></w:delText>
          </w:r>
          <w:r w:rsidR="00A671E6" w:rsidRPr="00BC1B45" w:rsidDel="002D6255">
            <w:rPr>
              <w:rFonts w:ascii="Symbol" w:hAnsi="Symbol"/>
              <w:lang w:val="en-US"/>
              <w:rPrChange w:id="128" w:author="Taskin, Ahmet AVL/TR" w:date="2015-06-04T22:37:00Z">
                <w:rPr>
                  <w:lang w:val="en-US"/>
                </w:rPr>
              </w:rPrChange>
            </w:rPr>
            <w:delText></w:delText>
          </w:r>
          <w:r w:rsidR="00A671E6" w:rsidRPr="00BC1B45" w:rsidDel="002D6255">
            <w:rPr>
              <w:rFonts w:ascii="Symbol" w:hAnsi="Symbol"/>
              <w:lang w:val="en-US"/>
              <w:rPrChange w:id="129" w:author="Taskin, Ahmet AVL/TR" w:date="2015-06-04T22:37:00Z">
                <w:rPr>
                  <w:lang w:val="en-US"/>
                </w:rPr>
              </w:rPrChange>
            </w:rPr>
            <w:delText></w:delText>
          </w:r>
          <w:r w:rsidR="00A671E6" w:rsidRPr="00BC1B45" w:rsidDel="002D6255">
            <w:rPr>
              <w:rFonts w:ascii="Symbol" w:hAnsi="Symbol"/>
              <w:lang w:val="en-US"/>
              <w:rPrChange w:id="130" w:author="Taskin, Ahmet AVL/TR" w:date="2015-06-04T22:37:00Z">
                <w:rPr>
                  <w:lang w:val="en-US"/>
                </w:rPr>
              </w:rPrChange>
            </w:rPr>
            <w:delText></w:delText>
          </w:r>
          <w:r w:rsidR="00A671E6" w:rsidRPr="00BC1B45" w:rsidDel="002D6255">
            <w:rPr>
              <w:rFonts w:ascii="Symbol" w:hAnsi="Symbol"/>
              <w:lang w:val="en-US"/>
              <w:rPrChange w:id="131" w:author="Taskin, Ahmet AVL/TR" w:date="2015-06-04T22:37:00Z">
                <w:rPr>
                  <w:lang w:val="en-US"/>
                </w:rPr>
              </w:rPrChange>
            </w:rPr>
            <w:delText></w:delText>
          </w:r>
          <w:r w:rsidR="00A671E6" w:rsidRPr="00BC1B45" w:rsidDel="002D6255">
            <w:rPr>
              <w:rFonts w:ascii="Symbol" w:hAnsi="Symbol"/>
              <w:lang w:val="en-US"/>
              <w:rPrChange w:id="132" w:author="Taskin, Ahmet AVL/TR" w:date="2015-06-04T22:37:00Z">
                <w:rPr>
                  <w:lang w:val="en-US"/>
                </w:rPr>
              </w:rPrChange>
            </w:rPr>
            <w:delText></w:delText>
          </w:r>
          <w:r w:rsidR="00A671E6" w:rsidRPr="00BC1B45" w:rsidDel="002D6255">
            <w:rPr>
              <w:rFonts w:ascii="Symbol" w:hAnsi="Symbol"/>
              <w:lang w:val="en-US"/>
              <w:rPrChange w:id="133" w:author="Taskin, Ahmet AVL/TR" w:date="2015-06-04T22:37:00Z">
                <w:rPr>
                  <w:lang w:val="en-US"/>
                </w:rPr>
              </w:rPrChange>
            </w:rPr>
            <w:delText></w:delText>
          </w:r>
          <w:r w:rsidR="00A671E6" w:rsidRPr="00BC1B45" w:rsidDel="002D6255">
            <w:rPr>
              <w:rFonts w:ascii="Symbol" w:hAnsi="Symbol"/>
              <w:lang w:val="en-US"/>
              <w:rPrChange w:id="134" w:author="Taskin, Ahmet AVL/TR" w:date="2015-06-04T22:37:00Z">
                <w:rPr>
                  <w:lang w:val="en-US"/>
                </w:rPr>
              </w:rPrChange>
            </w:rPr>
            <w:delText></w:delText>
          </w:r>
          <w:r w:rsidR="00A671E6" w:rsidRPr="00BC1B45" w:rsidDel="002D6255">
            <w:rPr>
              <w:rFonts w:ascii="Symbol" w:hAnsi="Symbol"/>
              <w:lang w:val="en-US"/>
              <w:rPrChange w:id="135" w:author="Taskin, Ahmet AVL/TR" w:date="2015-06-04T22:37:00Z">
                <w:rPr>
                  <w:lang w:val="en-US"/>
                </w:rPr>
              </w:rPrChange>
            </w:rPr>
            <w:delText></w:delText>
          </w:r>
          <w:r w:rsidR="00A671E6" w:rsidRPr="00BC1B45" w:rsidDel="002D6255">
            <w:rPr>
              <w:rFonts w:ascii="Symbol" w:hAnsi="Symbol"/>
              <w:lang w:val="en-US"/>
              <w:rPrChange w:id="136" w:author="Taskin, Ahmet AVL/TR" w:date="2015-06-04T22:37:00Z">
                <w:rPr>
                  <w:lang w:val="en-US"/>
                </w:rPr>
              </w:rPrChange>
            </w:rPr>
            <w:delText></w:delText>
          </w:r>
          <w:r w:rsidR="00A671E6" w:rsidRPr="00BC1B45" w:rsidDel="002D6255">
            <w:rPr>
              <w:rFonts w:ascii="Symbol" w:hAnsi="Symbol"/>
              <w:lang w:val="en-US"/>
              <w:rPrChange w:id="137" w:author="Taskin, Ahmet AVL/TR" w:date="2015-06-04T22:37:00Z">
                <w:rPr>
                  <w:lang w:val="en-US"/>
                </w:rPr>
              </w:rPrChange>
            </w:rPr>
            <w:delText></w:delText>
          </w:r>
          <w:r w:rsidR="00A671E6" w:rsidRPr="00BC1B45" w:rsidDel="002D6255">
            <w:rPr>
              <w:rFonts w:ascii="Symbol" w:hAnsi="Symbol"/>
              <w:lang w:val="en-US"/>
              <w:rPrChange w:id="138" w:author="Taskin, Ahmet AVL/TR" w:date="2015-06-04T22:37:00Z">
                <w:rPr>
                  <w:lang w:val="en-US"/>
                </w:rPr>
              </w:rPrChange>
            </w:rPr>
            <w:delText></w:delText>
          </w:r>
          <w:r w:rsidR="00A671E6" w:rsidRPr="00BC1B45" w:rsidDel="002D6255">
            <w:rPr>
              <w:rFonts w:ascii="Symbol" w:hAnsi="Symbol"/>
              <w:lang w:val="en-US"/>
              <w:rPrChange w:id="139" w:author="Taskin, Ahmet AVL/TR" w:date="2015-06-04T22:37:00Z">
                <w:rPr>
                  <w:lang w:val="en-US"/>
                </w:rPr>
              </w:rPrChange>
            </w:rPr>
            <w:delText></w:delText>
          </w:r>
          <w:r w:rsidR="00A671E6" w:rsidRPr="00BC1B45" w:rsidDel="002D6255">
            <w:rPr>
              <w:rFonts w:ascii="Symbol" w:hAnsi="Symbol"/>
              <w:lang w:val="en-US"/>
              <w:rPrChange w:id="140" w:author="Taskin, Ahmet AVL/TR" w:date="2015-06-04T22:37:00Z">
                <w:rPr>
                  <w:lang w:val="en-US"/>
                </w:rPr>
              </w:rPrChange>
            </w:rPr>
            <w:delText></w:delText>
          </w:r>
          <w:r w:rsidR="00A671E6" w:rsidRPr="00BC1B45" w:rsidDel="002D6255">
            <w:rPr>
              <w:rFonts w:ascii="Symbol" w:hAnsi="Symbol"/>
              <w:lang w:val="en-US"/>
              <w:rPrChange w:id="141" w:author="Taskin, Ahmet AVL/TR" w:date="2015-06-04T22:37:00Z">
                <w:rPr>
                  <w:lang w:val="en-US"/>
                </w:rPr>
              </w:rPrChange>
            </w:rPr>
            <w:delText></w:delText>
          </w:r>
          <w:r w:rsidR="00A671E6" w:rsidRPr="00BC1B45" w:rsidDel="002D6255">
            <w:rPr>
              <w:rFonts w:ascii="Symbol" w:hAnsi="Symbol"/>
              <w:lang w:val="en-US"/>
              <w:rPrChange w:id="142" w:author="Taskin, Ahmet AVL/TR" w:date="2015-06-04T22:37:00Z">
                <w:rPr>
                  <w:lang w:val="en-US"/>
                </w:rPr>
              </w:rPrChange>
            </w:rPr>
            <w:delText></w:delText>
          </w:r>
          <w:r w:rsidR="00A671E6" w:rsidRPr="00BC1B45" w:rsidDel="002D6255">
            <w:rPr>
              <w:rFonts w:ascii="Symbol" w:hAnsi="Symbol"/>
              <w:lang w:val="en-US"/>
              <w:rPrChange w:id="143" w:author="Taskin, Ahmet AVL/TR" w:date="2015-06-04T22:37:00Z">
                <w:rPr>
                  <w:lang w:val="en-US"/>
                </w:rPr>
              </w:rPrChange>
            </w:rPr>
            <w:delText></w:delText>
          </w:r>
          <w:r w:rsidR="00A671E6" w:rsidRPr="00BC1B45" w:rsidDel="002D6255">
            <w:rPr>
              <w:rFonts w:ascii="Symbol" w:hAnsi="Symbol"/>
              <w:lang w:val="en-US"/>
              <w:rPrChange w:id="144" w:author="Taskin, Ahmet AVL/TR" w:date="2015-06-04T22:37:00Z">
                <w:rPr>
                  <w:lang w:val="en-US"/>
                </w:rPr>
              </w:rPrChange>
            </w:rPr>
            <w:delText></w:delText>
          </w:r>
          <w:r w:rsidR="00A671E6" w:rsidRPr="00BC1B45" w:rsidDel="002D6255">
            <w:rPr>
              <w:rFonts w:ascii="Symbol" w:hAnsi="Symbol"/>
              <w:lang w:val="en-US"/>
              <w:rPrChange w:id="145" w:author="Taskin, Ahmet AVL/TR" w:date="2015-06-04T22:37:00Z">
                <w:rPr>
                  <w:lang w:val="en-US"/>
                </w:rPr>
              </w:rPrChange>
            </w:rPr>
            <w:delText></w:delText>
          </w:r>
          <w:r w:rsidR="00A671E6" w:rsidRPr="00BC1B45" w:rsidDel="002D6255">
            <w:rPr>
              <w:rFonts w:ascii="Symbol" w:hAnsi="Symbol"/>
              <w:lang w:val="en-US"/>
              <w:rPrChange w:id="146" w:author="Taskin, Ahmet AVL/TR" w:date="2015-06-04T22:37:00Z">
                <w:rPr>
                  <w:lang w:val="en-US"/>
                </w:rPr>
              </w:rPrChange>
            </w:rPr>
            <w:delText></w:delText>
          </w:r>
          <w:r w:rsidR="00A671E6" w:rsidRPr="00BC1B45" w:rsidDel="002D6255">
            <w:rPr>
              <w:rFonts w:ascii="Symbol" w:hAnsi="Symbol"/>
              <w:lang w:val="en-US"/>
              <w:rPrChange w:id="147" w:author="Taskin, Ahmet AVL/TR" w:date="2015-06-04T22:37:00Z">
                <w:rPr>
                  <w:lang w:val="en-US"/>
                </w:rPr>
              </w:rPrChange>
            </w:rPr>
            <w:delText></w:delText>
          </w:r>
          <w:r w:rsidR="00A671E6" w:rsidRPr="00BC1B45" w:rsidDel="002D6255">
            <w:rPr>
              <w:rFonts w:ascii="Symbol" w:hAnsi="Symbol"/>
              <w:lang w:val="en-US"/>
              <w:rPrChange w:id="148" w:author="Taskin, Ahmet AVL/TR" w:date="2015-06-04T22:37:00Z">
                <w:rPr>
                  <w:lang w:val="en-US"/>
                </w:rPr>
              </w:rPrChange>
            </w:rPr>
            <w:delText></w:delText>
          </w:r>
          <w:r w:rsidR="00A671E6" w:rsidRPr="00BC1B45" w:rsidDel="002D6255">
            <w:rPr>
              <w:rFonts w:ascii="Symbol" w:hAnsi="Symbol"/>
              <w:lang w:val="en-US"/>
              <w:rPrChange w:id="149" w:author="Taskin, Ahmet AVL/TR" w:date="2015-06-04T22:37:00Z">
                <w:rPr>
                  <w:lang w:val="en-US"/>
                </w:rPr>
              </w:rPrChange>
            </w:rPr>
            <w:delText></w:delText>
          </w:r>
          <w:r w:rsidR="00A671E6" w:rsidRPr="00BC1B45" w:rsidDel="002D6255">
            <w:rPr>
              <w:rFonts w:ascii="Symbol" w:hAnsi="Symbol"/>
              <w:lang w:val="en-US"/>
              <w:rPrChange w:id="150" w:author="Taskin, Ahmet AVL/TR" w:date="2015-06-04T22:37:00Z">
                <w:rPr>
                  <w:lang w:val="en-US"/>
                </w:rPr>
              </w:rPrChange>
            </w:rPr>
            <w:delText></w:delText>
          </w:r>
          <w:r w:rsidR="00A671E6" w:rsidRPr="00BC1B45" w:rsidDel="002D6255">
            <w:rPr>
              <w:rFonts w:ascii="Symbol" w:hAnsi="Symbol"/>
              <w:lang w:val="en-US"/>
              <w:rPrChange w:id="151" w:author="Taskin, Ahmet AVL/TR" w:date="2015-06-04T22:37:00Z">
                <w:rPr>
                  <w:lang w:val="en-US"/>
                </w:rPr>
              </w:rPrChange>
            </w:rPr>
            <w:delText></w:delText>
          </w:r>
          <w:r w:rsidR="00A671E6" w:rsidRPr="00BC1B45" w:rsidDel="002D6255">
            <w:rPr>
              <w:rFonts w:ascii="Symbol" w:hAnsi="Symbol"/>
              <w:lang w:val="en-US"/>
              <w:rPrChange w:id="152" w:author="Taskin, Ahmet AVL/TR" w:date="2015-06-04T22:37:00Z">
                <w:rPr>
                  <w:lang w:val="en-US"/>
                </w:rPr>
              </w:rPrChange>
            </w:rPr>
            <w:delText></w:delText>
          </w:r>
          <w:r w:rsidR="00A671E6" w:rsidRPr="00BC1B45" w:rsidDel="002D6255">
            <w:rPr>
              <w:rFonts w:ascii="Symbol" w:hAnsi="Symbol"/>
              <w:lang w:val="en-US"/>
              <w:rPrChange w:id="153" w:author="Taskin, Ahmet AVL/TR" w:date="2015-06-04T22:37:00Z">
                <w:rPr>
                  <w:lang w:val="en-US"/>
                </w:rPr>
              </w:rPrChange>
            </w:rPr>
            <w:delText></w:delText>
          </w:r>
          <w:r w:rsidR="00A671E6" w:rsidRPr="00BC1B45" w:rsidDel="002D6255">
            <w:rPr>
              <w:rFonts w:ascii="Symbol" w:hAnsi="Symbol"/>
              <w:lang w:val="en-US"/>
              <w:rPrChange w:id="154" w:author="Taskin, Ahmet AVL/TR" w:date="2015-06-04T22:37:00Z">
                <w:rPr>
                  <w:lang w:val="en-US"/>
                </w:rPr>
              </w:rPrChange>
            </w:rPr>
            <w:delText></w:delText>
          </w:r>
          <w:r w:rsidR="00A671E6" w:rsidRPr="00BC1B45" w:rsidDel="002D6255">
            <w:rPr>
              <w:rFonts w:ascii="Symbol" w:hAnsi="Symbol"/>
              <w:lang w:val="en-US"/>
              <w:rPrChange w:id="155" w:author="Taskin, Ahmet AVL/TR" w:date="2015-06-04T22:37:00Z">
                <w:rPr>
                  <w:lang w:val="en-US"/>
                </w:rPr>
              </w:rPrChange>
            </w:rPr>
            <w:delText></w:delText>
          </w:r>
          <w:r w:rsidR="00A671E6" w:rsidRPr="00BC1B45" w:rsidDel="002D6255">
            <w:rPr>
              <w:rFonts w:ascii="Symbol" w:hAnsi="Symbol"/>
              <w:lang w:val="en-US"/>
              <w:rPrChange w:id="156" w:author="Taskin, Ahmet AVL/TR" w:date="2015-06-04T22:37:00Z">
                <w:rPr>
                  <w:lang w:val="en-US"/>
                </w:rPr>
              </w:rPrChange>
            </w:rPr>
            <w:delText></w:delText>
          </w:r>
          <w:r w:rsidR="00A671E6" w:rsidRPr="00BC1B45" w:rsidDel="002D6255">
            <w:rPr>
              <w:rFonts w:ascii="Symbol" w:hAnsi="Symbol"/>
              <w:lang w:val="en-US"/>
              <w:rPrChange w:id="157" w:author="Taskin, Ahmet AVL/TR" w:date="2015-06-04T22:37:00Z">
                <w:rPr>
                  <w:lang w:val="en-US"/>
                </w:rPr>
              </w:rPrChange>
            </w:rPr>
            <w:delText></w:delText>
          </w:r>
          <w:r w:rsidR="00A671E6" w:rsidRPr="00BC1B45" w:rsidDel="002D6255">
            <w:rPr>
              <w:rFonts w:ascii="Symbol" w:hAnsi="Symbol"/>
              <w:lang w:val="en-US"/>
              <w:rPrChange w:id="158" w:author="Taskin, Ahmet AVL/TR" w:date="2015-06-04T22:37:00Z">
                <w:rPr>
                  <w:lang w:val="en-US"/>
                </w:rPr>
              </w:rPrChange>
            </w:rPr>
            <w:delText></w:delText>
          </w:r>
          <w:r w:rsidR="00A671E6" w:rsidRPr="00BC1B45" w:rsidDel="002D6255">
            <w:rPr>
              <w:rFonts w:ascii="Symbol" w:hAnsi="Symbol"/>
              <w:lang w:val="en-US"/>
              <w:rPrChange w:id="159" w:author="Taskin, Ahmet AVL/TR" w:date="2015-06-04T22:37:00Z">
                <w:rPr>
                  <w:lang w:val="en-US"/>
                </w:rPr>
              </w:rPrChange>
            </w:rPr>
            <w:delText></w:delText>
          </w:r>
          <w:r w:rsidR="00A671E6" w:rsidRPr="00BC1B45" w:rsidDel="002D6255">
            <w:rPr>
              <w:rFonts w:ascii="Symbol" w:hAnsi="Symbol"/>
              <w:lang w:val="en-US"/>
              <w:rPrChange w:id="160" w:author="Taskin, Ahmet AVL/TR" w:date="2015-06-04T22:37:00Z">
                <w:rPr>
                  <w:lang w:val="en-US"/>
                </w:rPr>
              </w:rPrChange>
            </w:rPr>
            <w:delText></w:delText>
          </w:r>
          <w:r w:rsidR="00A671E6" w:rsidRPr="00BC1B45" w:rsidDel="002D6255">
            <w:rPr>
              <w:rFonts w:ascii="Symbol" w:hAnsi="Symbol"/>
              <w:lang w:val="en-US"/>
              <w:rPrChange w:id="161" w:author="Taskin, Ahmet AVL/TR" w:date="2015-06-04T22:37:00Z">
                <w:rPr>
                  <w:lang w:val="en-US"/>
                </w:rPr>
              </w:rPrChange>
            </w:rPr>
            <w:delText></w:delText>
          </w:r>
          <w:r w:rsidR="00A671E6" w:rsidRPr="00BC1B45" w:rsidDel="002D6255">
            <w:rPr>
              <w:rFonts w:ascii="Symbol" w:hAnsi="Symbol"/>
              <w:lang w:val="en-US"/>
              <w:rPrChange w:id="162" w:author="Taskin, Ahmet AVL/TR" w:date="2015-06-04T22:37:00Z">
                <w:rPr>
                  <w:lang w:val="en-US"/>
                </w:rPr>
              </w:rPrChange>
            </w:rPr>
            <w:delText></w:delText>
          </w:r>
          <w:r w:rsidR="00A671E6" w:rsidRPr="00BC1B45" w:rsidDel="002D6255">
            <w:rPr>
              <w:rFonts w:ascii="Symbol" w:hAnsi="Symbol"/>
              <w:lang w:val="en-US"/>
              <w:rPrChange w:id="163" w:author="Taskin, Ahmet AVL/TR" w:date="2015-06-04T22:37:00Z">
                <w:rPr>
                  <w:lang w:val="en-US"/>
                </w:rPr>
              </w:rPrChange>
            </w:rPr>
            <w:delText></w:delText>
          </w:r>
          <w:r w:rsidR="00A671E6" w:rsidRPr="00BC1B45" w:rsidDel="002D6255">
            <w:rPr>
              <w:rFonts w:ascii="Symbol" w:hAnsi="Symbol"/>
              <w:lang w:val="en-US"/>
              <w:rPrChange w:id="164" w:author="Taskin, Ahmet AVL/TR" w:date="2015-06-04T22:37:00Z">
                <w:rPr>
                  <w:lang w:val="en-US"/>
                </w:rPr>
              </w:rPrChange>
            </w:rPr>
            <w:delText></w:delText>
          </w:r>
          <w:r w:rsidR="00A671E6" w:rsidRPr="00BC1B45" w:rsidDel="002D6255">
            <w:rPr>
              <w:rFonts w:ascii="Symbol" w:hAnsi="Symbol"/>
              <w:lang w:val="en-US"/>
              <w:rPrChange w:id="165" w:author="Taskin, Ahmet AVL/TR" w:date="2015-06-04T22:37:00Z">
                <w:rPr>
                  <w:lang w:val="en-US"/>
                </w:rPr>
              </w:rPrChange>
            </w:rPr>
            <w:delText></w:delText>
          </w:r>
          <w:r w:rsidR="00A671E6" w:rsidRPr="00BC1B45" w:rsidDel="002D6255">
            <w:rPr>
              <w:rFonts w:ascii="Symbol" w:hAnsi="Symbol"/>
              <w:lang w:val="en-US"/>
              <w:rPrChange w:id="166" w:author="Taskin, Ahmet AVL/TR" w:date="2015-06-04T22:37:00Z">
                <w:rPr>
                  <w:lang w:val="en-US"/>
                </w:rPr>
              </w:rPrChange>
            </w:rPr>
            <w:delText></w:delText>
          </w:r>
          <w:r w:rsidR="00A671E6" w:rsidRPr="00BC1B45" w:rsidDel="002D6255">
            <w:rPr>
              <w:rFonts w:ascii="Symbol" w:hAnsi="Symbol"/>
              <w:lang w:val="en-US"/>
              <w:rPrChange w:id="167" w:author="Taskin, Ahmet AVL/TR" w:date="2015-06-04T22:37:00Z">
                <w:rPr>
                  <w:lang w:val="en-US"/>
                </w:rPr>
              </w:rPrChange>
            </w:rPr>
            <w:delText></w:delText>
          </w:r>
          <w:r w:rsidR="00A671E6" w:rsidRPr="00BC1B45" w:rsidDel="002D6255">
            <w:rPr>
              <w:rFonts w:ascii="Symbol" w:hAnsi="Symbol"/>
              <w:lang w:val="en-US"/>
              <w:rPrChange w:id="168" w:author="Taskin, Ahmet AVL/TR" w:date="2015-06-04T22:37:00Z">
                <w:rPr>
                  <w:lang w:val="en-US"/>
                </w:rPr>
              </w:rPrChange>
            </w:rPr>
            <w:delText></w:delText>
          </w:r>
          <w:r w:rsidR="00A671E6" w:rsidRPr="00BC1B45" w:rsidDel="002D6255">
            <w:rPr>
              <w:rFonts w:ascii="Symbol" w:hAnsi="Symbol"/>
              <w:lang w:val="en-US"/>
              <w:rPrChange w:id="169" w:author="Taskin, Ahmet AVL/TR" w:date="2015-06-04T22:37:00Z">
                <w:rPr>
                  <w:lang w:val="en-US"/>
                </w:rPr>
              </w:rPrChange>
            </w:rPr>
            <w:delText></w:delText>
          </w:r>
          <w:r w:rsidR="00A671E6" w:rsidRPr="00BC1B45" w:rsidDel="002D6255">
            <w:rPr>
              <w:rFonts w:ascii="Symbol" w:hAnsi="Symbol"/>
              <w:lang w:val="en-US"/>
              <w:rPrChange w:id="170" w:author="Taskin, Ahmet AVL/TR" w:date="2015-06-04T22:37:00Z">
                <w:rPr>
                  <w:lang w:val="en-US"/>
                </w:rPr>
              </w:rPrChange>
            </w:rPr>
            <w:delText></w:delText>
          </w:r>
          <w:r w:rsidR="00A671E6" w:rsidRPr="00BC1B45" w:rsidDel="002D6255">
            <w:rPr>
              <w:rFonts w:ascii="Symbol" w:hAnsi="Symbol"/>
              <w:lang w:val="en-US"/>
              <w:rPrChange w:id="171" w:author="Taskin, Ahmet AVL/TR" w:date="2015-06-04T22:37:00Z">
                <w:rPr>
                  <w:lang w:val="en-US"/>
                </w:rPr>
              </w:rPrChange>
            </w:rPr>
            <w:delText></w:delText>
          </w:r>
          <w:r w:rsidR="00A671E6" w:rsidRPr="00BC1B45" w:rsidDel="002D6255">
            <w:rPr>
              <w:rFonts w:ascii="Symbol" w:hAnsi="Symbol"/>
              <w:lang w:val="en-US"/>
              <w:rPrChange w:id="172" w:author="Taskin, Ahmet AVL/TR" w:date="2015-06-04T22:37:00Z">
                <w:rPr>
                  <w:lang w:val="en-US"/>
                </w:rPr>
              </w:rPrChange>
            </w:rPr>
            <w:delText></w:delText>
          </w:r>
          <w:r w:rsidR="00A671E6" w:rsidRPr="00BC1B45" w:rsidDel="002D6255">
            <w:rPr>
              <w:rFonts w:ascii="Symbol" w:hAnsi="Symbol"/>
              <w:lang w:val="en-US"/>
              <w:rPrChange w:id="173" w:author="Taskin, Ahmet AVL/TR" w:date="2015-06-04T22:37:00Z">
                <w:rPr>
                  <w:lang w:val="en-US"/>
                </w:rPr>
              </w:rPrChange>
            </w:rPr>
            <w:delText></w:delText>
          </w:r>
          <w:r w:rsidR="00A671E6" w:rsidRPr="00BC1B45" w:rsidDel="002D6255">
            <w:rPr>
              <w:rFonts w:ascii="Symbol" w:hAnsi="Symbol"/>
              <w:lang w:val="en-US"/>
              <w:rPrChange w:id="174" w:author="Taskin, Ahmet AVL/TR" w:date="2015-06-04T22:37:00Z">
                <w:rPr>
                  <w:lang w:val="en-US"/>
                </w:rPr>
              </w:rPrChange>
            </w:rPr>
            <w:delText></w:delText>
          </w:r>
          <w:r w:rsidR="00A671E6" w:rsidRPr="00BC1B45" w:rsidDel="002D6255">
            <w:rPr>
              <w:rFonts w:ascii="Symbol" w:hAnsi="Symbol"/>
              <w:lang w:val="en-US"/>
              <w:rPrChange w:id="175" w:author="Taskin, Ahmet AVL/TR" w:date="2015-06-04T22:37:00Z">
                <w:rPr>
                  <w:lang w:val="en-US"/>
                </w:rPr>
              </w:rPrChange>
            </w:rPr>
            <w:delText></w:delText>
          </w:r>
          <w:r w:rsidR="00A671E6" w:rsidRPr="00BC1B45" w:rsidDel="002D6255">
            <w:rPr>
              <w:rFonts w:ascii="Symbol" w:hAnsi="Symbol"/>
              <w:lang w:val="en-US"/>
              <w:rPrChange w:id="176" w:author="Taskin, Ahmet AVL/TR" w:date="2015-06-04T22:37:00Z">
                <w:rPr>
                  <w:lang w:val="en-US"/>
                </w:rPr>
              </w:rPrChange>
            </w:rPr>
            <w:delText></w:delText>
          </w:r>
          <w:r w:rsidR="00A671E6" w:rsidRPr="00BC1B45" w:rsidDel="002D6255">
            <w:rPr>
              <w:rFonts w:ascii="Symbol" w:hAnsi="Symbol"/>
              <w:lang w:val="en-US"/>
              <w:rPrChange w:id="177" w:author="Taskin, Ahmet AVL/TR" w:date="2015-06-04T22:37:00Z">
                <w:rPr>
                  <w:lang w:val="en-US"/>
                </w:rPr>
              </w:rPrChange>
            </w:rPr>
            <w:delText></w:delText>
          </w:r>
          <w:r w:rsidR="00A671E6" w:rsidRPr="00BC1B45" w:rsidDel="002D6255">
            <w:rPr>
              <w:rFonts w:ascii="Symbol" w:hAnsi="Symbol"/>
              <w:lang w:val="en-US"/>
              <w:rPrChange w:id="178" w:author="Taskin, Ahmet AVL/TR" w:date="2015-06-04T22:37:00Z">
                <w:rPr>
                  <w:lang w:val="en-US"/>
                </w:rPr>
              </w:rPrChange>
            </w:rPr>
            <w:delText></w:delText>
          </w:r>
          <w:r w:rsidR="00A671E6" w:rsidRPr="00BC1B45" w:rsidDel="002D6255">
            <w:rPr>
              <w:rFonts w:ascii="Symbol" w:hAnsi="Symbol"/>
              <w:lang w:val="en-US"/>
              <w:rPrChange w:id="179" w:author="Taskin, Ahmet AVL/TR" w:date="2015-06-04T22:37:00Z">
                <w:rPr>
                  <w:lang w:val="en-US"/>
                </w:rPr>
              </w:rPrChange>
            </w:rPr>
            <w:delText></w:delText>
          </w:r>
          <w:r w:rsidR="00A671E6" w:rsidRPr="00BC1B45" w:rsidDel="002D6255">
            <w:rPr>
              <w:rFonts w:ascii="Symbol" w:hAnsi="Symbol"/>
              <w:lang w:val="en-US"/>
              <w:rPrChange w:id="180" w:author="Taskin, Ahmet AVL/TR" w:date="2015-06-04T22:37:00Z">
                <w:rPr>
                  <w:lang w:val="en-US"/>
                </w:rPr>
              </w:rPrChange>
            </w:rPr>
            <w:delText></w:delText>
          </w:r>
          <w:r w:rsidR="00A671E6" w:rsidRPr="00BC1B45" w:rsidDel="002D6255">
            <w:rPr>
              <w:rFonts w:ascii="Symbol" w:hAnsi="Symbol"/>
              <w:lang w:val="en-US"/>
              <w:rPrChange w:id="181" w:author="Taskin, Ahmet AVL/TR" w:date="2015-06-04T22:37:00Z">
                <w:rPr>
                  <w:lang w:val="en-US"/>
                </w:rPr>
              </w:rPrChange>
            </w:rPr>
            <w:delText></w:delText>
          </w:r>
          <w:r w:rsidR="00A671E6" w:rsidRPr="00BC1B45" w:rsidDel="002D6255">
            <w:rPr>
              <w:rFonts w:ascii="Symbol" w:hAnsi="Symbol"/>
              <w:lang w:val="en-US"/>
              <w:rPrChange w:id="182" w:author="Taskin, Ahmet AVL/TR" w:date="2015-06-04T22:37:00Z">
                <w:rPr>
                  <w:lang w:val="en-US"/>
                </w:rPr>
              </w:rPrChange>
            </w:rPr>
            <w:delText></w:delText>
          </w:r>
          <w:r w:rsidR="00A671E6" w:rsidRPr="00BC1B45" w:rsidDel="002D6255">
            <w:rPr>
              <w:rFonts w:ascii="Symbol" w:hAnsi="Symbol"/>
              <w:lang w:val="en-US"/>
              <w:rPrChange w:id="183" w:author="Taskin, Ahmet AVL/TR" w:date="2015-06-04T22:37:00Z">
                <w:rPr>
                  <w:lang w:val="en-US"/>
                </w:rPr>
              </w:rPrChange>
            </w:rPr>
            <w:delText></w:delText>
          </w:r>
          <w:r w:rsidR="00A671E6" w:rsidRPr="00BC1B45" w:rsidDel="002D6255">
            <w:rPr>
              <w:rFonts w:ascii="Symbol" w:hAnsi="Symbol"/>
              <w:lang w:val="en-US"/>
              <w:rPrChange w:id="184" w:author="Taskin, Ahmet AVL/TR" w:date="2015-06-04T22:37:00Z">
                <w:rPr>
                  <w:lang w:val="en-US"/>
                </w:rPr>
              </w:rPrChange>
            </w:rPr>
            <w:delText></w:delText>
          </w:r>
          <w:r w:rsidR="00A671E6" w:rsidRPr="00BC1B45" w:rsidDel="002D6255">
            <w:rPr>
              <w:rFonts w:ascii="Symbol" w:hAnsi="Symbol"/>
              <w:lang w:val="en-US"/>
              <w:rPrChange w:id="185" w:author="Taskin, Ahmet AVL/TR" w:date="2015-06-04T22:37:00Z">
                <w:rPr>
                  <w:lang w:val="en-US"/>
                </w:rPr>
              </w:rPrChange>
            </w:rPr>
            <w:delText></w:delText>
          </w:r>
          <w:r w:rsidR="00A671E6" w:rsidRPr="00BC1B45" w:rsidDel="002D6255">
            <w:rPr>
              <w:rFonts w:ascii="Symbol" w:hAnsi="Symbol"/>
              <w:lang w:val="en-US"/>
              <w:rPrChange w:id="186" w:author="Taskin, Ahmet AVL/TR" w:date="2015-06-04T22:37:00Z">
                <w:rPr>
                  <w:lang w:val="en-US"/>
                </w:rPr>
              </w:rPrChange>
            </w:rPr>
            <w:delText></w:delText>
          </w:r>
          <w:r w:rsidR="00A671E6" w:rsidRPr="00BC1B45" w:rsidDel="002D6255">
            <w:rPr>
              <w:rFonts w:ascii="Symbol" w:hAnsi="Symbol"/>
              <w:lang w:val="en-US"/>
              <w:rPrChange w:id="187" w:author="Taskin, Ahmet AVL/TR" w:date="2015-06-04T22:37:00Z">
                <w:rPr>
                  <w:lang w:val="en-US"/>
                </w:rPr>
              </w:rPrChange>
            </w:rPr>
            <w:delText></w:delText>
          </w:r>
          <w:r w:rsidR="00A671E6" w:rsidRPr="00BC1B45" w:rsidDel="002D6255">
            <w:rPr>
              <w:rFonts w:ascii="Symbol" w:hAnsi="Symbol"/>
              <w:lang w:val="en-US"/>
              <w:rPrChange w:id="188" w:author="Taskin, Ahmet AVL/TR" w:date="2015-06-04T22:37:00Z">
                <w:rPr>
                  <w:lang w:val="en-US"/>
                </w:rPr>
              </w:rPrChange>
            </w:rPr>
            <w:delText></w:delText>
          </w:r>
          <w:r w:rsidR="00A671E6" w:rsidRPr="00BC1B45" w:rsidDel="002D6255">
            <w:rPr>
              <w:rFonts w:ascii="Symbol" w:hAnsi="Symbol"/>
              <w:lang w:val="en-US"/>
              <w:rPrChange w:id="189" w:author="Taskin, Ahmet AVL/TR" w:date="2015-06-04T22:37:00Z">
                <w:rPr>
                  <w:lang w:val="en-US"/>
                </w:rPr>
              </w:rPrChange>
            </w:rPr>
            <w:delText></w:delText>
          </w:r>
          <w:r w:rsidR="00A671E6" w:rsidRPr="00BC1B45" w:rsidDel="002D6255">
            <w:rPr>
              <w:rFonts w:ascii="Symbol" w:hAnsi="Symbol"/>
              <w:lang w:val="en-US"/>
              <w:rPrChange w:id="190" w:author="Taskin, Ahmet AVL/TR" w:date="2015-06-04T22:37:00Z">
                <w:rPr>
                  <w:lang w:val="en-US"/>
                </w:rPr>
              </w:rPrChange>
            </w:rPr>
            <w:delText></w:delText>
          </w:r>
          <w:r w:rsidR="00A671E6" w:rsidRPr="00BC1B45" w:rsidDel="002D6255">
            <w:rPr>
              <w:rFonts w:ascii="Symbol" w:hAnsi="Symbol"/>
              <w:lang w:val="en-US"/>
              <w:rPrChange w:id="191" w:author="Taskin, Ahmet AVL/TR" w:date="2015-06-04T22:37:00Z">
                <w:rPr>
                  <w:lang w:val="en-US"/>
                </w:rPr>
              </w:rPrChange>
            </w:rPr>
            <w:delText></w:delText>
          </w:r>
          <w:r w:rsidR="00A671E6" w:rsidRPr="00BC1B45" w:rsidDel="002D6255">
            <w:rPr>
              <w:rFonts w:ascii="Symbol" w:hAnsi="Symbol"/>
              <w:lang w:val="en-US"/>
              <w:rPrChange w:id="192" w:author="Taskin, Ahmet AVL/TR" w:date="2015-06-04T22:37:00Z">
                <w:rPr>
                  <w:lang w:val="en-US"/>
                </w:rPr>
              </w:rPrChange>
            </w:rPr>
            <w:delText></w:delText>
          </w:r>
          <w:r w:rsidR="00A671E6" w:rsidRPr="00BC1B45" w:rsidDel="002D6255">
            <w:rPr>
              <w:rFonts w:ascii="Symbol" w:hAnsi="Symbol"/>
              <w:lang w:val="en-US"/>
              <w:rPrChange w:id="193" w:author="Taskin, Ahmet AVL/TR" w:date="2015-06-04T22:37:00Z">
                <w:rPr>
                  <w:lang w:val="en-US"/>
                </w:rPr>
              </w:rPrChange>
            </w:rPr>
            <w:delText></w:delText>
          </w:r>
          <w:r w:rsidR="00A671E6" w:rsidRPr="00BC1B45" w:rsidDel="002D6255">
            <w:rPr>
              <w:rFonts w:ascii="Symbol" w:hAnsi="Symbol"/>
              <w:lang w:val="en-US"/>
              <w:rPrChange w:id="194" w:author="Taskin, Ahmet AVL/TR" w:date="2015-06-04T22:37:00Z">
                <w:rPr>
                  <w:lang w:val="en-US"/>
                </w:rPr>
              </w:rPrChange>
            </w:rPr>
            <w:delText></w:delText>
          </w:r>
          <w:r w:rsidR="00A671E6" w:rsidRPr="00BC1B45" w:rsidDel="002D6255">
            <w:rPr>
              <w:rFonts w:ascii="Symbol" w:hAnsi="Symbol"/>
              <w:lang w:val="en-US"/>
              <w:rPrChange w:id="195" w:author="Taskin, Ahmet AVL/TR" w:date="2015-06-04T22:37:00Z">
                <w:rPr>
                  <w:lang w:val="en-US"/>
                </w:rPr>
              </w:rPrChange>
            </w:rPr>
            <w:delText></w:delText>
          </w:r>
          <w:r w:rsidR="00A671E6" w:rsidRPr="00BC1B45" w:rsidDel="002D6255">
            <w:rPr>
              <w:rFonts w:ascii="Symbol" w:hAnsi="Symbol"/>
              <w:lang w:val="en-US"/>
              <w:rPrChange w:id="196" w:author="Taskin, Ahmet AVL/TR" w:date="2015-06-04T22:37:00Z">
                <w:rPr>
                  <w:lang w:val="en-US"/>
                </w:rPr>
              </w:rPrChange>
            </w:rPr>
            <w:delText></w:delText>
          </w:r>
          <w:r w:rsidR="00A671E6" w:rsidRPr="00BC1B45" w:rsidDel="002D6255">
            <w:rPr>
              <w:rFonts w:ascii="Symbol" w:hAnsi="Symbol"/>
              <w:lang w:val="en-US"/>
              <w:rPrChange w:id="197" w:author="Taskin, Ahmet AVL/TR" w:date="2015-06-04T22:37:00Z">
                <w:rPr>
                  <w:lang w:val="en-US"/>
                </w:rPr>
              </w:rPrChange>
            </w:rPr>
            <w:delText></w:delText>
          </w:r>
          <w:r w:rsidR="00A671E6" w:rsidRPr="00BC1B45" w:rsidDel="002D6255">
            <w:rPr>
              <w:rFonts w:ascii="Symbol" w:hAnsi="Symbol"/>
              <w:lang w:val="en-US"/>
              <w:rPrChange w:id="198" w:author="Taskin, Ahmet AVL/TR" w:date="2015-06-04T22:37:00Z">
                <w:rPr>
                  <w:lang w:val="en-US"/>
                </w:rPr>
              </w:rPrChange>
            </w:rPr>
            <w:delText></w:delText>
          </w:r>
          <w:r w:rsidR="00A671E6" w:rsidRPr="00BC1B45" w:rsidDel="002D6255">
            <w:rPr>
              <w:rFonts w:ascii="Symbol" w:hAnsi="Symbol"/>
              <w:lang w:val="en-US"/>
              <w:rPrChange w:id="199" w:author="Taskin, Ahmet AVL/TR" w:date="2015-06-04T22:37:00Z">
                <w:rPr>
                  <w:lang w:val="en-US"/>
                </w:rPr>
              </w:rPrChange>
            </w:rPr>
            <w:delText></w:delText>
          </w:r>
          <w:r w:rsidR="00A671E6" w:rsidRPr="00BC1B45" w:rsidDel="002D6255">
            <w:rPr>
              <w:rFonts w:ascii="Symbol" w:hAnsi="Symbol"/>
              <w:lang w:val="en-US"/>
              <w:rPrChange w:id="200" w:author="Taskin, Ahmet AVL/TR" w:date="2015-06-04T22:37:00Z">
                <w:rPr>
                  <w:lang w:val="en-US"/>
                </w:rPr>
              </w:rPrChange>
            </w:rPr>
            <w:delText></w:delText>
          </w:r>
          <w:r w:rsidR="00A671E6" w:rsidRPr="00BC1B45" w:rsidDel="002D6255">
            <w:rPr>
              <w:rFonts w:ascii="Symbol" w:hAnsi="Symbol"/>
              <w:lang w:val="en-US"/>
              <w:rPrChange w:id="201" w:author="Taskin, Ahmet AVL/TR" w:date="2015-06-04T22:37:00Z">
                <w:rPr>
                  <w:lang w:val="en-US"/>
                </w:rPr>
              </w:rPrChange>
            </w:rPr>
            <w:delText></w:delText>
          </w:r>
          <w:r w:rsidR="00A671E6" w:rsidRPr="00BC1B45" w:rsidDel="002D6255">
            <w:rPr>
              <w:rFonts w:ascii="Symbol" w:hAnsi="Symbol"/>
              <w:lang w:val="en-US"/>
              <w:rPrChange w:id="202" w:author="Taskin, Ahmet AVL/TR" w:date="2015-06-04T22:37:00Z">
                <w:rPr>
                  <w:lang w:val="en-US"/>
                </w:rPr>
              </w:rPrChange>
            </w:rPr>
            <w:delText></w:delText>
          </w:r>
          <w:r w:rsidR="00A671E6" w:rsidRPr="00BC1B45" w:rsidDel="002D6255">
            <w:rPr>
              <w:rFonts w:ascii="Symbol" w:hAnsi="Symbol"/>
              <w:lang w:val="en-US"/>
              <w:rPrChange w:id="203" w:author="Taskin, Ahmet AVL/TR" w:date="2015-06-04T22:37:00Z">
                <w:rPr>
                  <w:lang w:val="en-US"/>
                </w:rPr>
              </w:rPrChange>
            </w:rPr>
            <w:delText></w:delText>
          </w:r>
          <w:r w:rsidR="00A671E6" w:rsidRPr="00BC1B45" w:rsidDel="002D6255">
            <w:rPr>
              <w:rFonts w:ascii="Symbol" w:hAnsi="Symbol"/>
              <w:lang w:val="en-US"/>
              <w:rPrChange w:id="204" w:author="Taskin, Ahmet AVL/TR" w:date="2015-06-04T22:37:00Z">
                <w:rPr>
                  <w:lang w:val="en-US"/>
                </w:rPr>
              </w:rPrChange>
            </w:rPr>
            <w:delText></w:delText>
          </w:r>
          <w:r w:rsidR="00A671E6" w:rsidRPr="00BC1B45" w:rsidDel="002D6255">
            <w:rPr>
              <w:rFonts w:ascii="Symbol" w:hAnsi="Symbol"/>
              <w:lang w:val="en-US"/>
              <w:rPrChange w:id="205" w:author="Taskin, Ahmet AVL/TR" w:date="2015-06-04T22:37:00Z">
                <w:rPr>
                  <w:lang w:val="en-US"/>
                </w:rPr>
              </w:rPrChange>
            </w:rPr>
            <w:delText></w:delText>
          </w:r>
          <w:r w:rsidR="00A671E6" w:rsidRPr="00BC1B45" w:rsidDel="002D6255">
            <w:rPr>
              <w:rFonts w:ascii="Symbol" w:hAnsi="Symbol"/>
              <w:lang w:val="en-US"/>
              <w:rPrChange w:id="206" w:author="Taskin, Ahmet AVL/TR" w:date="2015-06-04T22:37:00Z">
                <w:rPr>
                  <w:lang w:val="en-US"/>
                </w:rPr>
              </w:rPrChange>
            </w:rPr>
            <w:delText></w:delText>
          </w:r>
          <w:r w:rsidR="00A671E6" w:rsidRPr="00BC1B45" w:rsidDel="002D6255">
            <w:rPr>
              <w:rFonts w:ascii="Symbol" w:hAnsi="Symbol"/>
              <w:lang w:val="en-US"/>
              <w:rPrChange w:id="207" w:author="Taskin, Ahmet AVL/TR" w:date="2015-06-04T22:37:00Z">
                <w:rPr>
                  <w:lang w:val="en-US"/>
                </w:rPr>
              </w:rPrChange>
            </w:rPr>
            <w:delText></w:delText>
          </w:r>
          <w:r w:rsidR="00A671E6" w:rsidRPr="00BC1B45" w:rsidDel="002D6255">
            <w:rPr>
              <w:rFonts w:ascii="Symbol" w:hAnsi="Symbol"/>
              <w:lang w:val="en-US"/>
              <w:rPrChange w:id="208" w:author="Taskin, Ahmet AVL/TR" w:date="2015-06-04T22:37:00Z">
                <w:rPr>
                  <w:lang w:val="en-US"/>
                </w:rPr>
              </w:rPrChange>
            </w:rPr>
            <w:delText></w:delText>
          </w:r>
          <w:r w:rsidR="00A671E6" w:rsidRPr="00BC1B45" w:rsidDel="002D6255">
            <w:rPr>
              <w:rFonts w:ascii="Symbol" w:hAnsi="Symbol"/>
              <w:lang w:val="en-US"/>
              <w:rPrChange w:id="209" w:author="Taskin, Ahmet AVL/TR" w:date="2015-06-04T22:37:00Z">
                <w:rPr>
                  <w:lang w:val="en-US"/>
                </w:rPr>
              </w:rPrChange>
            </w:rPr>
            <w:delText></w:delText>
          </w:r>
          <w:r w:rsidR="00A671E6" w:rsidRPr="00BC1B45" w:rsidDel="002D6255">
            <w:rPr>
              <w:rFonts w:ascii="Symbol" w:hAnsi="Symbol"/>
              <w:lang w:val="en-US"/>
              <w:rPrChange w:id="210" w:author="Taskin, Ahmet AVL/TR" w:date="2015-06-04T22:37:00Z">
                <w:rPr>
                  <w:lang w:val="en-US"/>
                </w:rPr>
              </w:rPrChange>
            </w:rPr>
            <w:delText></w:delText>
          </w:r>
          <w:r w:rsidR="00A671E6" w:rsidRPr="00BC1B45" w:rsidDel="002D6255">
            <w:rPr>
              <w:rFonts w:ascii="Symbol" w:hAnsi="Symbol"/>
              <w:lang w:val="en-US"/>
              <w:rPrChange w:id="211" w:author="Taskin, Ahmet AVL/TR" w:date="2015-06-04T22:37:00Z">
                <w:rPr>
                  <w:lang w:val="en-US"/>
                </w:rPr>
              </w:rPrChange>
            </w:rPr>
            <w:delText></w:delText>
          </w:r>
          <w:r w:rsidR="00A671E6" w:rsidRPr="00BC1B45" w:rsidDel="002D6255">
            <w:rPr>
              <w:rFonts w:ascii="Symbol" w:hAnsi="Symbol"/>
              <w:lang w:val="en-US"/>
              <w:rPrChange w:id="212" w:author="Taskin, Ahmet AVL/TR" w:date="2015-06-04T22:37:00Z">
                <w:rPr>
                  <w:lang w:val="en-US"/>
                </w:rPr>
              </w:rPrChange>
            </w:rPr>
            <w:delText></w:delText>
          </w:r>
          <w:r w:rsidR="00A671E6" w:rsidRPr="00BC1B45" w:rsidDel="002D6255">
            <w:rPr>
              <w:rFonts w:ascii="Symbol" w:hAnsi="Symbol"/>
              <w:lang w:val="en-US"/>
              <w:rPrChange w:id="213" w:author="Taskin, Ahmet AVL/TR" w:date="2015-06-04T22:37:00Z">
                <w:rPr>
                  <w:lang w:val="en-US"/>
                </w:rPr>
              </w:rPrChange>
            </w:rPr>
            <w:delText></w:delText>
          </w:r>
          <w:r w:rsidR="00A671E6" w:rsidRPr="00BC1B45" w:rsidDel="002D6255">
            <w:rPr>
              <w:rFonts w:ascii="Symbol" w:hAnsi="Symbol"/>
              <w:lang w:val="en-US"/>
              <w:rPrChange w:id="214" w:author="Taskin, Ahmet AVL/TR" w:date="2015-06-04T22:37:00Z">
                <w:rPr>
                  <w:lang w:val="en-US"/>
                </w:rPr>
              </w:rPrChange>
            </w:rPr>
            <w:delText></w:delText>
          </w:r>
          <w:r w:rsidR="00A671E6" w:rsidRPr="00BC1B45" w:rsidDel="002D6255">
            <w:rPr>
              <w:rFonts w:ascii="Symbol" w:hAnsi="Symbol"/>
              <w:lang w:val="en-US"/>
              <w:rPrChange w:id="215" w:author="Taskin, Ahmet AVL/TR" w:date="2015-06-04T22:37:00Z">
                <w:rPr>
                  <w:lang w:val="en-US"/>
                </w:rPr>
              </w:rPrChange>
            </w:rPr>
            <w:delText></w:delText>
          </w:r>
          <w:r w:rsidR="00A671E6" w:rsidRPr="00BC1B45" w:rsidDel="002D6255">
            <w:rPr>
              <w:rFonts w:ascii="Symbol" w:hAnsi="Symbol"/>
              <w:lang w:val="en-US"/>
              <w:rPrChange w:id="216" w:author="Taskin, Ahmet AVL/TR" w:date="2015-06-04T22:37:00Z">
                <w:rPr>
                  <w:lang w:val="en-US"/>
                </w:rPr>
              </w:rPrChange>
            </w:rPr>
            <w:delText></w:delText>
          </w:r>
          <w:r w:rsidR="00A671E6" w:rsidRPr="00BC1B45" w:rsidDel="002D6255">
            <w:rPr>
              <w:rFonts w:ascii="Symbol" w:hAnsi="Symbol"/>
              <w:lang w:val="en-US"/>
              <w:rPrChange w:id="217" w:author="Taskin, Ahmet AVL/TR" w:date="2015-06-04T22:37:00Z">
                <w:rPr>
                  <w:lang w:val="en-US"/>
                </w:rPr>
              </w:rPrChange>
            </w:rPr>
            <w:delText></w:delText>
          </w:r>
          <w:r w:rsidR="00A671E6" w:rsidRPr="00BC1B45" w:rsidDel="002D6255">
            <w:rPr>
              <w:rFonts w:ascii="Symbol" w:hAnsi="Symbol"/>
              <w:lang w:val="en-US"/>
              <w:rPrChange w:id="218" w:author="Taskin, Ahmet AVL/TR" w:date="2015-06-04T22:37:00Z">
                <w:rPr>
                  <w:lang w:val="en-US"/>
                </w:rPr>
              </w:rPrChange>
            </w:rPr>
            <w:delText></w:delText>
          </w:r>
          <w:r w:rsidR="00A671E6" w:rsidRPr="00BC1B45" w:rsidDel="002D6255">
            <w:rPr>
              <w:rFonts w:ascii="Symbol" w:hAnsi="Symbol"/>
              <w:lang w:val="en-US"/>
              <w:rPrChange w:id="219" w:author="Taskin, Ahmet AVL/TR" w:date="2015-06-04T22:37:00Z">
                <w:rPr>
                  <w:lang w:val="en-US"/>
                </w:rPr>
              </w:rPrChange>
            </w:rPr>
            <w:delText></w:delText>
          </w:r>
          <w:r w:rsidR="00A671E6" w:rsidRPr="00BC1B45" w:rsidDel="002D6255">
            <w:rPr>
              <w:rFonts w:ascii="Symbol" w:hAnsi="Symbol"/>
              <w:lang w:val="en-US"/>
              <w:rPrChange w:id="220" w:author="Taskin, Ahmet AVL/TR" w:date="2015-06-04T22:37:00Z">
                <w:rPr>
                  <w:lang w:val="en-US"/>
                </w:rPr>
              </w:rPrChange>
            </w:rPr>
            <w:delText></w:delText>
          </w:r>
          <w:r w:rsidR="00A671E6" w:rsidRPr="00BC1B45" w:rsidDel="002D6255">
            <w:rPr>
              <w:rFonts w:ascii="Symbol" w:hAnsi="Symbol"/>
              <w:lang w:val="en-US"/>
              <w:rPrChange w:id="221" w:author="Taskin, Ahmet AVL/TR" w:date="2015-06-04T22:37:00Z">
                <w:rPr>
                  <w:lang w:val="en-US"/>
                </w:rPr>
              </w:rPrChange>
            </w:rPr>
            <w:delText></w:delText>
          </w:r>
          <w:r w:rsidR="00A671E6" w:rsidRPr="00BC1B45" w:rsidDel="002D6255">
            <w:rPr>
              <w:rFonts w:ascii="Symbol" w:hAnsi="Symbol"/>
              <w:lang w:val="en-US"/>
              <w:rPrChange w:id="222" w:author="Taskin, Ahmet AVL/TR" w:date="2015-06-04T22:37:00Z">
                <w:rPr>
                  <w:lang w:val="en-US"/>
                </w:rPr>
              </w:rPrChange>
            </w:rPr>
            <w:delText></w:delText>
          </w:r>
          <w:r w:rsidR="00A671E6" w:rsidRPr="00BC1B45" w:rsidDel="002D6255">
            <w:rPr>
              <w:rFonts w:ascii="Symbol" w:hAnsi="Symbol"/>
              <w:lang w:val="en-US"/>
              <w:rPrChange w:id="223" w:author="Taskin, Ahmet AVL/TR" w:date="2015-06-04T22:37:00Z">
                <w:rPr>
                  <w:lang w:val="en-US"/>
                </w:rPr>
              </w:rPrChange>
            </w:rPr>
            <w:delText></w:delText>
          </w:r>
          <w:r w:rsidR="00A671E6" w:rsidRPr="00BC1B45" w:rsidDel="002D6255">
            <w:rPr>
              <w:rFonts w:ascii="Symbol" w:hAnsi="Symbol"/>
              <w:lang w:val="en-US"/>
              <w:rPrChange w:id="224" w:author="Taskin, Ahmet AVL/TR" w:date="2015-06-04T22:37:00Z">
                <w:rPr>
                  <w:lang w:val="en-US"/>
                </w:rPr>
              </w:rPrChange>
            </w:rPr>
            <w:delText></w:delText>
          </w:r>
          <w:r w:rsidR="00A671E6" w:rsidRPr="00BC1B45" w:rsidDel="002D6255">
            <w:rPr>
              <w:rFonts w:ascii="Symbol" w:hAnsi="Symbol"/>
              <w:lang w:val="en-US"/>
              <w:rPrChange w:id="225" w:author="Taskin, Ahmet AVL/TR" w:date="2015-06-04T22:37:00Z">
                <w:rPr>
                  <w:lang w:val="en-US"/>
                </w:rPr>
              </w:rPrChange>
            </w:rPr>
            <w:delText></w:delText>
          </w:r>
          <w:r w:rsidR="00A671E6" w:rsidRPr="00BC1B45" w:rsidDel="002D6255">
            <w:rPr>
              <w:rFonts w:ascii="Symbol" w:hAnsi="Symbol"/>
              <w:lang w:val="en-US"/>
              <w:rPrChange w:id="226" w:author="Taskin, Ahmet AVL/TR" w:date="2015-06-04T22:37:00Z">
                <w:rPr>
                  <w:lang w:val="en-US"/>
                </w:rPr>
              </w:rPrChange>
            </w:rPr>
            <w:delText></w:delText>
          </w:r>
          <w:r w:rsidR="00A671E6" w:rsidRPr="00BC1B45" w:rsidDel="002D6255">
            <w:rPr>
              <w:rFonts w:ascii="Symbol" w:hAnsi="Symbol"/>
              <w:lang w:val="en-US"/>
              <w:rPrChange w:id="227" w:author="Taskin, Ahmet AVL/TR" w:date="2015-06-04T22:37:00Z">
                <w:rPr>
                  <w:lang w:val="en-US"/>
                </w:rPr>
              </w:rPrChange>
            </w:rPr>
            <w:delText></w:delText>
          </w:r>
          <w:r w:rsidR="00A671E6" w:rsidRPr="00BC1B45" w:rsidDel="002D6255">
            <w:rPr>
              <w:rFonts w:ascii="Symbol" w:hAnsi="Symbol"/>
              <w:lang w:val="en-US"/>
              <w:rPrChange w:id="228" w:author="Taskin, Ahmet AVL/TR" w:date="2015-06-04T22:37:00Z">
                <w:rPr>
                  <w:lang w:val="en-US"/>
                </w:rPr>
              </w:rPrChange>
            </w:rPr>
            <w:delText></w:delText>
          </w:r>
          <w:r w:rsidR="00A671E6" w:rsidRPr="00BC1B45" w:rsidDel="002D6255">
            <w:rPr>
              <w:rFonts w:ascii="Symbol" w:hAnsi="Symbol"/>
              <w:lang w:val="en-US"/>
              <w:rPrChange w:id="229" w:author="Taskin, Ahmet AVL/TR" w:date="2015-06-04T22:37:00Z">
                <w:rPr>
                  <w:lang w:val="en-US"/>
                </w:rPr>
              </w:rPrChange>
            </w:rPr>
            <w:delText></w:delText>
          </w:r>
          <w:r w:rsidR="00A671E6" w:rsidRPr="00BC1B45" w:rsidDel="002D6255">
            <w:rPr>
              <w:rFonts w:ascii="Symbol" w:hAnsi="Symbol"/>
              <w:lang w:val="en-US"/>
              <w:rPrChange w:id="230" w:author="Taskin, Ahmet AVL/TR" w:date="2015-06-04T22:37:00Z">
                <w:rPr>
                  <w:lang w:val="en-US"/>
                </w:rPr>
              </w:rPrChange>
            </w:rPr>
            <w:delText></w:delText>
          </w:r>
          <w:r w:rsidR="00A671E6" w:rsidRPr="00BC1B45" w:rsidDel="002D6255">
            <w:rPr>
              <w:rFonts w:ascii="Symbol" w:hAnsi="Symbol"/>
              <w:lang w:val="en-US"/>
              <w:rPrChange w:id="231" w:author="Taskin, Ahmet AVL/TR" w:date="2015-06-04T22:37:00Z">
                <w:rPr>
                  <w:lang w:val="en-US"/>
                </w:rPr>
              </w:rPrChange>
            </w:rPr>
            <w:delText></w:delText>
          </w:r>
          <w:r w:rsidR="00A671E6" w:rsidRPr="00BC1B45" w:rsidDel="002D6255">
            <w:rPr>
              <w:rFonts w:ascii="Symbol" w:hAnsi="Symbol"/>
              <w:lang w:val="en-US"/>
              <w:rPrChange w:id="232" w:author="Taskin, Ahmet AVL/TR" w:date="2015-06-04T22:37:00Z">
                <w:rPr>
                  <w:lang w:val="en-US"/>
                </w:rPr>
              </w:rPrChange>
            </w:rPr>
            <w:delText></w:delText>
          </w:r>
          <w:r w:rsidR="00A671E6" w:rsidRPr="00BC1B45" w:rsidDel="002D6255">
            <w:rPr>
              <w:rFonts w:ascii="Symbol" w:hAnsi="Symbol"/>
              <w:lang w:val="en-US"/>
              <w:rPrChange w:id="233" w:author="Taskin, Ahmet AVL/TR" w:date="2015-06-04T22:37:00Z">
                <w:rPr>
                  <w:lang w:val="en-US"/>
                </w:rPr>
              </w:rPrChange>
            </w:rPr>
            <w:delText></w:delText>
          </w:r>
          <w:r w:rsidR="00A671E6" w:rsidRPr="00BC1B45" w:rsidDel="002D6255">
            <w:rPr>
              <w:rFonts w:ascii="Symbol" w:hAnsi="Symbol"/>
              <w:lang w:val="en-US"/>
              <w:rPrChange w:id="234" w:author="Taskin, Ahmet AVL/TR" w:date="2015-06-04T22:37:00Z">
                <w:rPr>
                  <w:lang w:val="en-US"/>
                </w:rPr>
              </w:rPrChange>
            </w:rPr>
            <w:delText></w:delText>
          </w:r>
          <w:r w:rsidR="00A671E6" w:rsidRPr="00BC1B45" w:rsidDel="002D6255">
            <w:rPr>
              <w:rFonts w:ascii="Symbol" w:hAnsi="Symbol"/>
              <w:lang w:val="en-US"/>
              <w:rPrChange w:id="235" w:author="Taskin, Ahmet AVL/TR" w:date="2015-06-04T22:37:00Z">
                <w:rPr>
                  <w:lang w:val="en-US"/>
                </w:rPr>
              </w:rPrChange>
            </w:rPr>
            <w:delText></w:delText>
          </w:r>
          <w:r w:rsidR="00A671E6" w:rsidRPr="00BC1B45" w:rsidDel="002D6255">
            <w:rPr>
              <w:rFonts w:ascii="Symbol" w:hAnsi="Symbol"/>
              <w:lang w:val="en-US"/>
              <w:rPrChange w:id="236" w:author="Taskin, Ahmet AVL/TR" w:date="2015-06-04T22:37:00Z">
                <w:rPr>
                  <w:lang w:val="en-US"/>
                </w:rPr>
              </w:rPrChange>
            </w:rPr>
            <w:delText></w:delText>
          </w:r>
          <w:r w:rsidR="00A671E6" w:rsidRPr="00BC1B45" w:rsidDel="002D6255">
            <w:rPr>
              <w:rFonts w:ascii="Symbol" w:hAnsi="Symbol"/>
              <w:lang w:val="en-US"/>
              <w:rPrChange w:id="237" w:author="Taskin, Ahmet AVL/TR" w:date="2015-06-04T22:37:00Z">
                <w:rPr>
                  <w:lang w:val="en-US"/>
                </w:rPr>
              </w:rPrChange>
            </w:rPr>
            <w:delText></w:delText>
          </w:r>
          <w:r w:rsidR="00A671E6" w:rsidRPr="00BC1B45" w:rsidDel="002D6255">
            <w:rPr>
              <w:rFonts w:ascii="Symbol" w:hAnsi="Symbol"/>
              <w:lang w:val="en-US"/>
              <w:rPrChange w:id="238" w:author="Taskin, Ahmet AVL/TR" w:date="2015-06-04T22:37:00Z">
                <w:rPr>
                  <w:lang w:val="en-US"/>
                </w:rPr>
              </w:rPrChange>
            </w:rPr>
            <w:delText></w:delText>
          </w:r>
          <w:r w:rsidR="00A671E6" w:rsidRPr="00BC1B45" w:rsidDel="002D6255">
            <w:rPr>
              <w:rFonts w:ascii="Symbol" w:hAnsi="Symbol"/>
              <w:lang w:val="en-US"/>
              <w:rPrChange w:id="239" w:author="Taskin, Ahmet AVL/TR" w:date="2015-06-04T22:37:00Z">
                <w:rPr>
                  <w:lang w:val="en-US"/>
                </w:rPr>
              </w:rPrChange>
            </w:rPr>
            <w:delText></w:delText>
          </w:r>
          <w:r w:rsidR="00A671E6" w:rsidRPr="00BC1B45" w:rsidDel="002D6255">
            <w:rPr>
              <w:rFonts w:ascii="Symbol" w:hAnsi="Symbol"/>
              <w:lang w:val="en-US"/>
              <w:rPrChange w:id="240" w:author="Taskin, Ahmet AVL/TR" w:date="2015-06-04T22:37:00Z">
                <w:rPr>
                  <w:lang w:val="en-US"/>
                </w:rPr>
              </w:rPrChange>
            </w:rPr>
            <w:delText></w:delText>
          </w:r>
          <w:r w:rsidR="00A671E6" w:rsidRPr="00BC1B45" w:rsidDel="002D6255">
            <w:rPr>
              <w:rFonts w:ascii="Symbol" w:hAnsi="Symbol"/>
              <w:lang w:val="en-US"/>
              <w:rPrChange w:id="241" w:author="Taskin, Ahmet AVL/TR" w:date="2015-06-04T22:37:00Z">
                <w:rPr>
                  <w:lang w:val="en-US"/>
                </w:rPr>
              </w:rPrChange>
            </w:rPr>
            <w:delText></w:delText>
          </w:r>
          <w:r w:rsidR="00A671E6" w:rsidRPr="00BC1B45" w:rsidDel="002D6255">
            <w:rPr>
              <w:rFonts w:ascii="Symbol" w:hAnsi="Symbol"/>
              <w:lang w:val="en-US"/>
              <w:rPrChange w:id="242" w:author="Taskin, Ahmet AVL/TR" w:date="2015-06-04T22:37:00Z">
                <w:rPr>
                  <w:lang w:val="en-US"/>
                </w:rPr>
              </w:rPrChange>
            </w:rPr>
            <w:delText></w:delText>
          </w:r>
        </w:del>
      </w:moveFrom>
    </w:p>
    <w:moveFromRangeEnd w:id="50"/>
    <w:p w14:paraId="61D451D5" w14:textId="5195DAA5" w:rsidR="00A671E6" w:rsidRPr="00BC1B45" w:rsidDel="00BC1B45" w:rsidRDefault="00BC1B45" w:rsidP="00626058">
      <w:pPr>
        <w:pStyle w:val="BodyText"/>
        <w:rPr>
          <w:del w:id="243" w:author="Taskin, Ahmet AVL/TR" w:date="2015-06-04T22:35:00Z"/>
          <w:rFonts w:ascii="Symbol" w:hAnsi="Symbol"/>
          <w:lang w:val="en-US"/>
          <w:rPrChange w:id="244" w:author="Taskin, Ahmet AVL/TR" w:date="2015-06-04T22:37:00Z">
            <w:rPr>
              <w:del w:id="245" w:author="Taskin, Ahmet AVL/TR" w:date="2015-06-04T22:35:00Z"/>
              <w:lang w:val="en-US"/>
            </w:rPr>
          </w:rPrChange>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acc>
                  <m:accPr>
                    <m:chr m:val="̃"/>
                    <m:ctrlPr>
                      <w:rPr>
                        <w:rFonts w:ascii="Cambria Math" w:hAnsi="Cambria Math"/>
                        <w:i/>
                        <w:lang w:val="en-US"/>
                        <w:rPrChange w:id="246" w:author="Taskin, Ahmet AVL/TR" w:date="2015-06-04T22:37:00Z">
                          <w:rPr>
                            <w:rFonts w:ascii="Cambria Math" w:hAnsi="Cambria Math"/>
                            <w:i/>
                            <w:lang w:val="en-US"/>
                          </w:rPr>
                        </w:rPrChange>
                      </w:rPr>
                    </m:ctrlPr>
                  </m:accPr>
                  <m:e>
                    <m:r>
                      <w:rPr>
                        <w:rFonts w:ascii="Cambria Math" w:hAnsi="Cambria Math"/>
                        <w:lang w:val="en-US"/>
                        <w:rPrChange w:id="247" w:author="Taskin, Ahmet AVL/TR" w:date="2015-06-04T22:37:00Z">
                          <w:rPr>
                            <w:rFonts w:ascii="Cambria Math" w:hAnsi="Cambria Math"/>
                            <w:lang w:val="en-US"/>
                          </w:rPr>
                        </w:rPrChange>
                      </w:rPr>
                      <m:t>x</m:t>
                    </m:r>
                  </m:e>
                </m:acc>
                <m:ctrlPr>
                  <w:rPr>
                    <w:rFonts w:ascii="Cambria Math" w:hAnsi="Cambria Math"/>
                    <w:i/>
                    <w:lang w:val="en-US"/>
                    <w:rPrChange w:id="248" w:author="Taskin, Ahmet AVL/TR" w:date="2015-06-04T22:37:00Z">
                      <w:rPr>
                        <w:rFonts w:ascii="Cambria Math" w:hAnsi="Cambria Math"/>
                        <w:i/>
                        <w:lang w:val="en-US"/>
                      </w:rPr>
                    </w:rPrChange>
                  </w:rPr>
                </m:ctrlPr>
              </m:sub>
            </m:sSub>
            <m:ctrlPr>
              <w:rPr>
                <w:rFonts w:ascii="Cambria Math" w:hAnsi="Cambria Math"/>
                <w:i/>
                <w:lang w:val="en-US"/>
                <w:rPrChange w:id="249" w:author="Taskin, Ahmet AVL/TR" w:date="2015-06-04T22:37:00Z">
                  <w:rPr>
                    <w:rFonts w:ascii="Cambria Math" w:hAnsi="Cambria Math"/>
                    <w:i/>
                    <w:lang w:val="en-US"/>
                  </w:rPr>
                </w:rPrChange>
              </w:rPr>
            </m:ctrlPr>
          </m:sub>
          <m:sup>
            <m:ctrlPr>
              <w:rPr>
                <w:rFonts w:ascii="Cambria Math" w:hAnsi="Cambria Math"/>
                <w:i/>
                <w:lang w:val="en-US"/>
                <w:rPrChange w:id="250" w:author="Taskin, Ahmet AVL/TR" w:date="2015-06-04T22:37:00Z">
                  <w:rPr>
                    <w:rFonts w:ascii="Cambria Math" w:hAnsi="Cambria Math"/>
                    <w:i/>
                    <w:lang w:val="en-US"/>
                  </w:rPr>
                </w:rPrChange>
              </w:rPr>
            </m:ctrlPr>
          </m:sup>
          <m:e>
            <m:nary>
              <m:naryPr>
                <m:limLoc m:val="subSup"/>
                <m:ctrlPr>
                  <w:rPr>
                    <w:rFonts w:ascii="Cambria Math" w:hAnsi="Cambria Math"/>
                    <w:i/>
                    <w:lang w:val="en-US"/>
                    <w:rPrChange w:id="251" w:author="Taskin, Ahmet AVL/TR" w:date="2015-06-04T22:37:00Z">
                      <w:rPr>
                        <w:rFonts w:ascii="Cambria Math" w:hAnsi="Cambria Math"/>
                        <w:i/>
                        <w:lang w:val="en-US"/>
                      </w:rPr>
                    </w:rPrChange>
                  </w:rPr>
                </m:ctrlPr>
              </m:naryPr>
              <m:sub>
                <m:r>
                  <w:rPr>
                    <w:rFonts w:ascii="Cambria Math" w:hAnsi="Cambria Math"/>
                    <w:lang w:val="en-US"/>
                    <w:rPrChange w:id="252" w:author="Taskin, Ahmet AVL/TR" w:date="2015-06-04T22:37:00Z">
                      <w:rPr>
                        <w:rFonts w:ascii="Cambria Math" w:hAnsi="Cambria Math"/>
                        <w:lang w:val="en-US"/>
                      </w:rPr>
                    </w:rPrChange>
                  </w:rPr>
                  <m:t>u∈</m:t>
                </m:r>
                <m:sSub>
                  <m:sSubPr>
                    <m:ctrlPr>
                      <w:rPr>
                        <w:rFonts w:ascii="Cambria Math" w:hAnsi="Cambria Math"/>
                        <w:i/>
                        <w:lang w:val="en-US"/>
                        <w:rPrChange w:id="253" w:author="Taskin, Ahmet AVL/TR" w:date="2015-06-04T22:37:00Z">
                          <w:rPr>
                            <w:rFonts w:ascii="Cambria Math" w:hAnsi="Cambria Math"/>
                            <w:i/>
                            <w:lang w:val="en-US"/>
                          </w:rPr>
                        </w:rPrChange>
                      </w:rPr>
                    </m:ctrlPr>
                  </m:sSubPr>
                  <m:e>
                    <m:r>
                      <w:rPr>
                        <w:rFonts w:ascii="Cambria Math" w:hAnsi="Cambria Math"/>
                        <w:lang w:val="en-US"/>
                        <w:rPrChange w:id="254" w:author="Taskin, Ahmet AVL/TR" w:date="2015-06-04T22:37:00Z">
                          <w:rPr>
                            <w:rFonts w:ascii="Cambria Math" w:hAnsi="Cambria Math"/>
                            <w:lang w:val="en-US"/>
                          </w:rPr>
                        </w:rPrChange>
                      </w:rPr>
                      <m:t>J</m:t>
                    </m:r>
                  </m:e>
                  <m:sub>
                    <m:r>
                      <w:rPr>
                        <w:rFonts w:ascii="Cambria Math" w:hAnsi="Cambria Math"/>
                        <w:lang w:val="en-US"/>
                        <w:rPrChange w:id="255" w:author="Taskin, Ahmet AVL/TR" w:date="2015-06-04T22:37:00Z">
                          <w:rPr>
                            <w:rFonts w:ascii="Cambria Math" w:hAnsi="Cambria Math"/>
                            <w:lang w:val="en-US"/>
                          </w:rPr>
                        </w:rPrChange>
                      </w:rPr>
                      <m:t>x</m:t>
                    </m:r>
                  </m:sub>
                </m:sSub>
                <m:r>
                  <w:rPr>
                    <w:rFonts w:ascii="Cambria Math" w:hAnsi="Cambria Math"/>
                    <w:lang w:val="en-US"/>
                    <w:rPrChange w:id="256" w:author="Taskin, Ahmet AVL/TR" w:date="2015-06-04T22:37:00Z">
                      <w:rPr>
                        <w:rFonts w:ascii="Cambria Math" w:hAnsi="Cambria Math"/>
                        <w:lang w:val="en-US"/>
                      </w:rPr>
                    </w:rPrChange>
                  </w:rPr>
                  <m:t>⊆[0,1]</m:t>
                </m:r>
              </m:sub>
              <m:sup/>
              <m:e>
                <m:f>
                  <m:fPr>
                    <m:ctrlPr>
                      <w:rPr>
                        <w:rFonts w:ascii="Cambria Math" w:hAnsi="Cambria Math"/>
                        <w:i/>
                        <w:lang w:val="en-US"/>
                        <w:rPrChange w:id="257" w:author="Taskin, Ahmet AVL/TR" w:date="2015-06-04T22:37:00Z">
                          <w:rPr>
                            <w:rFonts w:ascii="Cambria Math" w:hAnsi="Cambria Math"/>
                            <w:i/>
                            <w:lang w:val="en-US"/>
                          </w:rPr>
                        </w:rPrChange>
                      </w:rPr>
                    </m:ctrlPr>
                  </m:fPr>
                  <m:num>
                    <m:sSub>
                      <m:sSubPr>
                        <m:ctrlPr>
                          <w:rPr>
                            <w:rFonts w:ascii="Cambria Math" w:hAnsi="Cambria Math"/>
                            <w:i/>
                            <w:lang w:val="en-US"/>
                            <w:rPrChange w:id="258" w:author="Taskin, Ahmet AVL/TR" w:date="2015-06-04T22:37:00Z">
                              <w:rPr>
                                <w:rFonts w:ascii="Cambria Math" w:hAnsi="Cambria Math"/>
                                <w:i/>
                                <w:lang w:val="en-US"/>
                              </w:rPr>
                            </w:rPrChange>
                          </w:rPr>
                        </m:ctrlPr>
                      </m:sSubPr>
                      <m:e>
                        <m:r>
                          <w:rPr>
                            <w:rFonts w:ascii="Cambria Math" w:hAnsi="Cambria Math"/>
                            <w:lang w:val="en-US"/>
                            <w:rPrChange w:id="259" w:author="Taskin, Ahmet AVL/TR" w:date="2015-06-04T22:37:00Z">
                              <w:rPr>
                                <w:rFonts w:ascii="Cambria Math" w:hAnsi="Cambria Math"/>
                                <w:lang w:val="en-US"/>
                              </w:rPr>
                            </w:rPrChange>
                          </w:rPr>
                          <m:t>μ</m:t>
                        </m:r>
                      </m:e>
                      <m:sub>
                        <m:acc>
                          <m:accPr>
                            <m:chr m:val="̃"/>
                            <m:ctrlPr>
                              <w:rPr>
                                <w:rFonts w:ascii="Cambria Math" w:hAnsi="Cambria Math"/>
                                <w:i/>
                                <w:lang w:val="en-US"/>
                                <w:rPrChange w:id="260" w:author="Taskin, Ahmet AVL/TR" w:date="2015-06-04T22:37:00Z">
                                  <w:rPr>
                                    <w:rFonts w:ascii="Cambria Math" w:hAnsi="Cambria Math"/>
                                    <w:i/>
                                    <w:lang w:val="en-US"/>
                                  </w:rPr>
                                </w:rPrChange>
                              </w:rPr>
                            </m:ctrlPr>
                          </m:accPr>
                          <m:e>
                            <m:r>
                              <w:rPr>
                                <w:rFonts w:ascii="Cambria Math" w:hAnsi="Cambria Math"/>
                                <w:lang w:val="en-US"/>
                                <w:rPrChange w:id="261" w:author="Taskin, Ahmet AVL/TR" w:date="2015-06-04T22:37:00Z">
                                  <w:rPr>
                                    <w:rFonts w:ascii="Cambria Math" w:hAnsi="Cambria Math"/>
                                    <w:lang w:val="en-US"/>
                                  </w:rPr>
                                </w:rPrChange>
                              </w:rPr>
                              <m:t>X</m:t>
                            </m:r>
                          </m:e>
                        </m:acc>
                      </m:sub>
                    </m:sSub>
                    <m:d>
                      <m:dPr>
                        <m:ctrlPr>
                          <w:rPr>
                            <w:rFonts w:ascii="Cambria Math" w:hAnsi="Cambria Math"/>
                            <w:i/>
                            <w:lang w:val="en-US"/>
                            <w:rPrChange w:id="262" w:author="Taskin, Ahmet AVL/TR" w:date="2015-06-04T22:37:00Z">
                              <w:rPr>
                                <w:rFonts w:ascii="Cambria Math" w:hAnsi="Cambria Math"/>
                                <w:i/>
                                <w:lang w:val="en-US"/>
                              </w:rPr>
                            </w:rPrChange>
                          </w:rPr>
                        </m:ctrlPr>
                      </m:dPr>
                      <m:e>
                        <m:r>
                          <w:rPr>
                            <w:rFonts w:ascii="Cambria Math" w:hAnsi="Cambria Math"/>
                            <w:lang w:val="en-US"/>
                            <w:rPrChange w:id="263" w:author="Taskin, Ahmet AVL/TR" w:date="2015-06-04T22:37:00Z">
                              <w:rPr>
                                <w:rFonts w:ascii="Cambria Math" w:hAnsi="Cambria Math"/>
                                <w:lang w:val="en-US"/>
                              </w:rPr>
                            </w:rPrChange>
                          </w:rPr>
                          <m:t>x,u</m:t>
                        </m:r>
                      </m:e>
                    </m:d>
                  </m:num>
                  <m:den>
                    <m:d>
                      <m:dPr>
                        <m:ctrlPr>
                          <w:rPr>
                            <w:rFonts w:ascii="Cambria Math" w:hAnsi="Cambria Math"/>
                            <w:i/>
                            <w:lang w:val="en-US"/>
                            <w:rPrChange w:id="264" w:author="Taskin, Ahmet AVL/TR" w:date="2015-06-04T22:37:00Z">
                              <w:rPr>
                                <w:rFonts w:ascii="Cambria Math" w:hAnsi="Cambria Math"/>
                                <w:i/>
                                <w:lang w:val="en-US"/>
                              </w:rPr>
                            </w:rPrChange>
                          </w:rPr>
                        </m:ctrlPr>
                      </m:dPr>
                      <m:e>
                        <m:r>
                          <w:rPr>
                            <w:rFonts w:ascii="Cambria Math" w:hAnsi="Cambria Math"/>
                            <w:lang w:val="en-US"/>
                            <w:rPrChange w:id="265" w:author="Taskin, Ahmet AVL/TR" w:date="2015-06-04T22:37:00Z">
                              <w:rPr>
                                <w:rFonts w:ascii="Cambria Math" w:hAnsi="Cambria Math"/>
                                <w:lang w:val="en-US"/>
                              </w:rPr>
                            </w:rPrChange>
                          </w:rPr>
                          <m:t>x,u</m:t>
                        </m:r>
                      </m:e>
                    </m:d>
                  </m:den>
                </m:f>
              </m:e>
            </m:nary>
            <m:ctrlPr>
              <w:rPr>
                <w:rFonts w:ascii="Cambria Math" w:hAnsi="Cambria Math"/>
                <w:i/>
                <w:lang w:val="en-US"/>
                <w:rPrChange w:id="266" w:author="Taskin, Ahmet AVL/TR" w:date="2015-06-04T22:37:00Z">
                  <w:rPr>
                    <w:rFonts w:ascii="Cambria Math" w:hAnsi="Cambria Math"/>
                    <w:i/>
                    <w:lang w:val="en-US"/>
                  </w:rPr>
                </w:rPrChange>
              </w:rPr>
            </m:ctrlPr>
          </m:e>
        </m:nary>
      </m:oMath>
      <w:r w:rsidR="00A671E6" w:rsidRPr="00BC1B45">
        <w:rPr>
          <w:rFonts w:ascii="Symbol" w:hAnsi="Symbol"/>
          <w:lang w:val="en-US"/>
          <w:rPrChange w:id="267" w:author="Taskin, Ahmet AVL/TR" w:date="2015-06-04T22:37:00Z">
            <w:rPr>
              <w:lang w:val="en-US"/>
            </w:rPr>
          </w:rPrChange>
        </w:rPr>
        <w:t></w:t>
      </w:r>
      <w:ins w:id="268" w:author="Taskin, Ahmet AVL/TR" w:date="2015-06-04T22:52:00Z">
        <w:r w:rsidR="007B0700">
          <w:rPr>
            <w:rFonts w:ascii="Symbol" w:hAnsi="Symbol"/>
            <w:lang w:val="en-US"/>
          </w:rPr>
          <w:tab/>
        </w:r>
      </w:ins>
      <w:ins w:id="269" w:author="Taskin, Ahmet AVL/TR" w:date="2015-06-04T22:53:00Z">
        <w:r w:rsidR="007B0700">
          <w:rPr>
            <w:rFonts w:ascii="Symbol" w:hAnsi="Symbol"/>
            <w:lang w:val="en-US"/>
          </w:rPr>
          <w:t></w:t>
        </w:r>
        <w:r w:rsidR="007B0700">
          <w:rPr>
            <w:rFonts w:ascii="Symbol" w:hAnsi="Symbol"/>
            <w:lang w:val="en-US"/>
          </w:rPr>
          <w:t></w:t>
        </w:r>
        <w:r w:rsidR="007B0700">
          <w:rPr>
            <w:rFonts w:ascii="Symbol" w:hAnsi="Symbol"/>
            <w:lang w:val="en-US"/>
          </w:rPr>
          <w:t></w:t>
        </w:r>
        <w:r w:rsidR="007B0700">
          <w:rPr>
            <w:rFonts w:ascii="Symbol" w:hAnsi="Symbol"/>
            <w:lang w:val="en-US"/>
          </w:rPr>
          <w:t></w:t>
        </w:r>
        <w:r w:rsidR="007B0700">
          <w:rPr>
            <w:rFonts w:ascii="Symbol" w:hAnsi="Symbol"/>
            <w:lang w:val="en-US"/>
          </w:rPr>
          <w:t></w:t>
        </w:r>
        <w:r w:rsidR="007B0700">
          <w:rPr>
            <w:rFonts w:ascii="Symbol" w:hAnsi="Symbol"/>
            <w:lang w:val="en-US"/>
          </w:rPr>
          <w:t></w:t>
        </w:r>
        <w:r w:rsidR="007B0700">
          <w:rPr>
            <w:rFonts w:ascii="Symbol" w:hAnsi="Symbol"/>
            <w:lang w:val="en-US"/>
          </w:rPr>
          <w:t></w:t>
        </w:r>
        <w:r w:rsidR="007B0700">
          <w:rPr>
            <w:rFonts w:ascii="Symbol" w:hAnsi="Symbol"/>
            <w:lang w:val="en-US"/>
          </w:rPr>
          <w:t></w:t>
        </w:r>
        <w:r w:rsidR="007B0700">
          <w:rPr>
            <w:rFonts w:ascii="Symbol" w:hAnsi="Symbol"/>
            <w:lang w:val="en-US"/>
          </w:rPr>
          <w:t></w:t>
        </w:r>
      </w:ins>
      <w:del w:id="270" w:author="Taskin, Ahmet AVL/TR" w:date="2015-06-04T22:35:00Z">
        <w:r w:rsidR="00A671E6" w:rsidRPr="00BC1B45" w:rsidDel="00BC1B45">
          <w:rPr>
            <w:rFonts w:ascii="Symbol" w:hAnsi="Symbol"/>
            <w:lang w:val="en-US"/>
            <w:rPrChange w:id="271" w:author="Taskin, Ahmet AVL/TR" w:date="2015-06-04T22:37:00Z">
              <w:rPr>
                <w:lang w:val="en-US"/>
              </w:rPr>
            </w:rPrChange>
          </w:rPr>
          <w:tab/>
        </w:r>
        <w:r w:rsidR="00A671E6" w:rsidRPr="00BC1B45" w:rsidDel="00BC1B45">
          <w:rPr>
            <w:rFonts w:ascii="Symbol" w:hAnsi="Symbol"/>
            <w:lang w:val="en-US"/>
            <w:rPrChange w:id="272" w:author="Taskin, Ahmet AVL/TR" w:date="2015-06-04T22:37:00Z">
              <w:rPr>
                <w:lang w:val="en-US"/>
              </w:rPr>
            </w:rPrChange>
          </w:rPr>
          <w:tab/>
        </w:r>
        <w:r w:rsidR="00A671E6" w:rsidRPr="00BC1B45" w:rsidDel="00BC1B45">
          <w:rPr>
            <w:rFonts w:ascii="Symbol" w:hAnsi="Symbol"/>
            <w:lang w:val="en-US"/>
            <w:rPrChange w:id="273" w:author="Taskin, Ahmet AVL/TR" w:date="2015-06-04T22:37:00Z">
              <w:rPr>
                <w:lang w:val="en-US"/>
              </w:rPr>
            </w:rPrChange>
          </w:rPr>
          <w:tab/>
        </w:r>
      </w:del>
      <w:r w:rsidR="00A671E6" w:rsidRPr="00BC1B45">
        <w:rPr>
          <w:rFonts w:ascii="Symbol" w:hAnsi="Symbol"/>
          <w:lang w:val="en-US"/>
          <w:rPrChange w:id="274" w:author="Taskin, Ahmet AVL/TR" w:date="2015-06-04T22:37:00Z">
            <w:rPr>
              <w:lang w:val="en-US"/>
            </w:rPr>
          </w:rPrChange>
        </w:rPr>
        <w:t></w:t>
      </w:r>
      <w:ins w:id="275" w:author="Taskin, Ahmet AVL/TR" w:date="2015-06-04T18:51:00Z">
        <w:r w:rsidRPr="00BC1B45">
          <w:rPr>
            <w:rFonts w:ascii="Symbol" w:hAnsi="Symbol"/>
            <w:lang w:val="en-US"/>
            <w:rPrChange w:id="276" w:author="Taskin, Ahmet AVL/TR" w:date="2015-06-04T22:37:00Z">
              <w:rPr>
                <w:lang w:val="en-US"/>
              </w:rPr>
            </w:rPrChange>
          </w:rPr>
          <w:t></w:t>
        </w:r>
      </w:ins>
      <w:del w:id="277" w:author="Taskin, Ahmet AVL/TR" w:date="2015-06-04T18:51:00Z">
        <w:r w:rsidR="00A671E6" w:rsidRPr="00BC1B45" w:rsidDel="003F01DC">
          <w:rPr>
            <w:rFonts w:ascii="Symbol" w:hAnsi="Symbol"/>
            <w:lang w:val="en-US"/>
            <w:rPrChange w:id="278" w:author="Taskin, Ahmet AVL/TR" w:date="2015-06-04T22:37:00Z">
              <w:rPr>
                <w:lang w:val="en-US"/>
              </w:rPr>
            </w:rPrChange>
          </w:rPr>
          <w:delText></w:delText>
        </w:r>
        <w:r w:rsidR="00A671E6" w:rsidRPr="00BC1B45" w:rsidDel="003F01DC">
          <w:rPr>
            <w:rFonts w:ascii="Symbol" w:hAnsi="Symbol"/>
            <w:lang w:val="en-US"/>
            <w:rPrChange w:id="279" w:author="Taskin, Ahmet AVL/TR" w:date="2015-06-04T22:37:00Z">
              <w:rPr>
                <w:lang w:val="en-US"/>
              </w:rPr>
            </w:rPrChange>
          </w:rPr>
          <w:delText></w:delText>
        </w:r>
      </w:del>
      <w:del w:id="280" w:author="Taskin, Ahmet AVL/TR" w:date="2015-06-04T22:35:00Z">
        <w:r w:rsidR="00A671E6" w:rsidRPr="00BC1B45" w:rsidDel="00BC1B45">
          <w:rPr>
            <w:rFonts w:ascii="Symbol" w:hAnsi="Symbol"/>
            <w:lang w:val="en-US"/>
            <w:rPrChange w:id="281" w:author="Taskin, Ahmet AVL/TR" w:date="2015-06-04T22:37:00Z">
              <w:rPr>
                <w:lang w:val="en-US"/>
              </w:rPr>
            </w:rPrChange>
          </w:rPr>
          <w:delText></w:delText>
        </w:r>
      </w:del>
      <w:r w:rsidR="00A671E6" w:rsidRPr="00BC1B45">
        <w:rPr>
          <w:rFonts w:ascii="Symbol" w:hAnsi="Symbol"/>
          <w:lang w:val="en-US"/>
          <w:rPrChange w:id="282" w:author="Taskin, Ahmet AVL/TR" w:date="2015-06-04T22:37:00Z">
            <w:rPr>
              <w:lang w:val="en-US"/>
            </w:rPr>
          </w:rPrChange>
        </w:rPr>
        <w:t></w:t>
      </w:r>
      <w:del w:id="283" w:author="Taskin, Ahmet AVL/TR" w:date="2015-06-04T18:51:00Z">
        <w:r w:rsidR="00A671E6" w:rsidRPr="00BC1B45" w:rsidDel="003F01DC">
          <w:rPr>
            <w:rFonts w:ascii="Symbol" w:hAnsi="Symbol"/>
            <w:lang w:val="en-US"/>
            <w:rPrChange w:id="284" w:author="Taskin, Ahmet AVL/TR" w:date="2015-06-04T22:37:00Z">
              <w:rPr>
                <w:lang w:val="en-US"/>
              </w:rPr>
            </w:rPrChange>
          </w:rPr>
          <w:cr/>
        </w:r>
      </w:del>
    </w:p>
    <w:p w14:paraId="471CD749" w14:textId="77777777" w:rsidR="00BC1B45" w:rsidRDefault="00BC1B45" w:rsidP="00BC1B45">
      <w:pPr>
        <w:pStyle w:val="BodyText"/>
        <w:rPr>
          <w:ins w:id="285" w:author="Taskin, Ahmet AVL/TR" w:date="2015-06-04T22:37:00Z"/>
          <w:lang w:val="en-US"/>
        </w:rPr>
        <w:pPrChange w:id="286" w:author="Taskin, Ahmet AVL/TR" w:date="2015-06-04T22:37:00Z">
          <w:pPr>
            <w:pStyle w:val="Heading2"/>
            <w:numPr>
              <w:ilvl w:val="0"/>
              <w:numId w:val="0"/>
            </w:numPr>
            <w:tabs>
              <w:tab w:val="clear" w:pos="288"/>
            </w:tabs>
            <w:ind w:left="0" w:firstLine="0"/>
          </w:pPr>
        </w:pPrChange>
      </w:pPr>
    </w:p>
    <w:p w14:paraId="2C75AC20" w14:textId="7AEEAA7B" w:rsidR="003F01DC" w:rsidDel="00717746" w:rsidRDefault="003F01DC" w:rsidP="00BC1B45">
      <w:pPr>
        <w:pStyle w:val="BodyText"/>
        <w:jc w:val="center"/>
        <w:rPr>
          <w:del w:id="287" w:author="Taskin, Ahmet AVL/TR" w:date="2015-06-04T19:26:00Z"/>
          <w:lang w:val="en-US"/>
        </w:rPr>
        <w:pPrChange w:id="288" w:author="Taskin, Ahmet AVL/TR" w:date="2015-06-04T22:35:00Z">
          <w:pPr>
            <w:pStyle w:val="BodyText"/>
          </w:pPr>
        </w:pPrChange>
      </w:pPr>
      <w:ins w:id="289" w:author="Taskin, Ahmet AVL/TR" w:date="2015-06-04T18:53:00Z">
        <w:r>
          <w:rPr>
            <w:lang w:val="en-US"/>
          </w:rPr>
          <w:t>In this equation</w:t>
        </w:r>
      </w:ins>
      <w:ins w:id="290" w:author="Taskin, Ahmet AVL/TR" w:date="2015-06-04T18:55:00Z">
        <w:r>
          <w:rPr>
            <w:lang w:val="en-US"/>
          </w:rPr>
          <w:t>,</w:t>
        </w:r>
      </w:ins>
      <w:ins w:id="291" w:author="Taskin, Ahmet AVL/TR" w:date="2015-06-04T18:53:00Z">
        <w:r>
          <w:rPr>
            <w:lang w:val="en-US"/>
          </w:rPr>
          <w:t xml:space="preserve"> </w:t>
        </w:r>
      </w:ins>
      <w:ins w:id="292" w:author="Taskin, Ahmet AVL/TR" w:date="2015-06-04T18:56:00Z">
        <w:r>
          <w:rPr>
            <w:i/>
            <w:lang w:val="en-US"/>
          </w:rPr>
          <w:t xml:space="preserve">x </w:t>
        </w:r>
        <w:r>
          <w:rPr>
            <w:lang w:val="en-US"/>
          </w:rPr>
          <w:t xml:space="preserve">is the </w:t>
        </w:r>
      </w:ins>
      <w:ins w:id="293" w:author="Taskin, Ahmet AVL/TR" w:date="2015-06-04T18:53:00Z">
        <w:r w:rsidRPr="003F01DC">
          <w:rPr>
            <w:rPrChange w:id="294" w:author="Taskin, Ahmet AVL/TR" w:date="2015-06-04T18:54:00Z">
              <w:rPr>
                <w:i/>
              </w:rPr>
            </w:rPrChange>
          </w:rPr>
          <w:t>primary variable</w:t>
        </w:r>
      </w:ins>
      <w:ins w:id="295" w:author="Taskin, Ahmet AVL/TR" w:date="2015-06-04T18:54:00Z">
        <w:r>
          <w:rPr>
            <w:i/>
            <w:lang w:val="en-US"/>
          </w:rPr>
          <w:t xml:space="preserve"> </w:t>
        </w:r>
        <w:r>
          <w:rPr>
            <w:lang w:val="en-US"/>
          </w:rPr>
          <w:t xml:space="preserve">has </w:t>
        </w:r>
      </w:ins>
      <w:ins w:id="296" w:author="Taskin, Ahmet AVL/TR" w:date="2015-06-04T18:55:00Z">
        <w:r>
          <w:rPr>
            <w:lang w:val="en-US"/>
          </w:rPr>
          <w:t>domain</w:t>
        </w:r>
        <m:oMath>
          <m:r>
            <w:rPr>
              <w:rFonts w:ascii="Cambria Math" w:hAnsi="Cambria Math"/>
              <w:lang w:val="en-US"/>
            </w:rPr>
            <m:t xml:space="preserve"> </m:t>
          </m:r>
        </m:oMath>
      </w:ins>
      <m:oMath>
        <m:sSub>
          <m:sSubPr>
            <m:ctrlPr>
              <w:ins w:id="297" w:author="Taskin, Ahmet AVL/TR" w:date="2015-06-04T18:54:00Z">
                <w:rPr>
                  <w:rFonts w:ascii="Cambria Math" w:hAnsi="Cambria Math"/>
                  <w:i/>
                  <w:lang w:val="en-US"/>
                </w:rPr>
              </w:ins>
            </m:ctrlPr>
          </m:sSubPr>
          <m:e>
            <m:r>
              <w:ins w:id="298" w:author="Taskin, Ahmet AVL/TR" w:date="2015-06-04T18:54:00Z">
                <w:rPr>
                  <w:rFonts w:ascii="Cambria Math" w:hAnsi="Cambria Math"/>
                  <w:lang w:val="en-US"/>
                </w:rPr>
                <m:t>D</m:t>
              </w:ins>
            </m:r>
          </m:e>
          <m:sub>
            <m:acc>
              <m:accPr>
                <m:chr m:val="̃"/>
                <m:ctrlPr>
                  <w:ins w:id="299" w:author="Taskin, Ahmet AVL/TR" w:date="2015-06-04T18:55:00Z">
                    <w:rPr>
                      <w:rFonts w:ascii="Cambria Math" w:hAnsi="Cambria Math"/>
                      <w:i/>
                      <w:lang w:val="en-US"/>
                    </w:rPr>
                  </w:ins>
                </m:ctrlPr>
              </m:accPr>
              <m:e>
                <m:r>
                  <w:ins w:id="300" w:author="Taskin, Ahmet AVL/TR" w:date="2015-06-04T18:55:00Z">
                    <w:rPr>
                      <w:rFonts w:ascii="Cambria Math" w:hAnsi="Cambria Math"/>
                      <w:lang w:val="en-US"/>
                    </w:rPr>
                    <m:t>x</m:t>
                  </w:ins>
                </m:r>
              </m:e>
            </m:acc>
          </m:sub>
        </m:sSub>
      </m:oMath>
      <w:ins w:id="301" w:author="Taskin, Ahmet AVL/TR" w:date="2015-06-04T18:55:00Z">
        <w:r>
          <w:rPr>
            <w:lang w:val="en-US"/>
          </w:rPr>
          <w:t>,</w:t>
        </w:r>
      </w:ins>
      <w:ins w:id="302" w:author="Taskin, Ahmet AVL/TR" w:date="2015-06-04T18:56:00Z">
        <w:r>
          <w:rPr>
            <w:lang w:val="en-US"/>
          </w:rPr>
          <w:t xml:space="preserve"> </w:t>
        </w:r>
      </w:ins>
      <w:ins w:id="303" w:author="Taskin, Ahmet AVL/TR" w:date="2015-06-04T18:57:00Z">
        <w:r>
          <w:rPr>
            <w:i/>
            <w:lang w:val="en-US"/>
          </w:rPr>
          <w:t xml:space="preserve">u </w:t>
        </w:r>
        <w:r>
          <w:rPr>
            <w:lang w:val="en-US"/>
          </w:rPr>
          <w:t xml:space="preserve">is the secondary variable has domain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x</m:t>
              </m:r>
            </m:sub>
          </m:sSub>
        </m:oMath>
      </w:ins>
      <m:oMath>
        <m:r>
          <w:ins w:id="304" w:author="Taskin, Ahmet AVL/TR" w:date="2015-06-04T18:58:00Z">
            <w:rPr>
              <w:rFonts w:ascii="Cambria Math" w:hAnsi="Cambria Math"/>
              <w:lang w:val="en-US"/>
            </w:rPr>
            <m:t>⊆[0,1]</m:t>
          </w:ins>
        </m:r>
      </m:oMath>
      <w:ins w:id="305" w:author="Taskin, Ahmet AVL/TR" w:date="2015-06-04T18:59:00Z">
        <w:r>
          <w:rPr>
            <w:lang w:val="en-US"/>
          </w:rPr>
          <w:t xml:space="preserve"> and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x</m:t>
              </m:r>
            </m:sub>
          </m:sSub>
        </m:oMath>
        <w:r w:rsidR="007A4313">
          <w:rPr>
            <w:lang w:val="en-US"/>
          </w:rPr>
          <w:t xml:space="preserve">is the support of the secondary membership function. </w:t>
        </w:r>
      </w:ins>
      <w:ins w:id="306" w:author="Taskin, Ahmet AVL/TR" w:date="2015-06-04T19:00:00Z">
        <w:r w:rsidR="007A4313">
          <w:rPr>
            <w:lang w:val="en-US"/>
          </w:rPr>
          <w:t xml:space="preserve">In addition, </w:t>
        </w:r>
      </w:ins>
      <w:ins w:id="307" w:author="Taskin, Ahmet AVL/TR" w:date="2015-06-04T18:55:00Z">
        <w:r w:rsidR="007A4313">
          <w:rPr>
            <w:lang w:val="en-US"/>
          </w:rPr>
          <w:t xml:space="preserve">amplitude of </w:t>
        </w:r>
      </w:ins>
      <m:oMath>
        <m:sSub>
          <m:sSubPr>
            <m:ctrlPr>
              <w:ins w:id="308" w:author="Taskin, Ahmet AVL/TR" w:date="2015-06-04T19:01:00Z">
                <w:rPr>
                  <w:rFonts w:ascii="Cambria Math" w:hAnsi="Cambria Math"/>
                  <w:i/>
                  <w:lang w:val="en-US"/>
                </w:rPr>
              </w:ins>
            </m:ctrlPr>
          </m:sSubPr>
          <m:e>
            <m:r>
              <w:ins w:id="309" w:author="Taskin, Ahmet AVL/TR" w:date="2015-06-04T19:03:00Z">
                <w:rPr>
                  <w:rFonts w:ascii="Cambria Math" w:hAnsi="Cambria Math"/>
                  <w:lang w:val="en-US"/>
                </w:rPr>
                <m:t>μ</m:t>
              </w:ins>
            </m:r>
          </m:e>
          <m:sub>
            <m:acc>
              <m:accPr>
                <m:chr m:val="̃"/>
                <m:ctrlPr>
                  <w:ins w:id="310" w:author="Taskin, Ahmet AVL/TR" w:date="2015-06-04T19:02:00Z">
                    <w:rPr>
                      <w:rFonts w:ascii="Cambria Math" w:hAnsi="Cambria Math"/>
                      <w:i/>
                      <w:lang w:val="en-US"/>
                    </w:rPr>
                  </w:ins>
                </m:ctrlPr>
              </m:accPr>
              <m:e>
                <m:r>
                  <w:ins w:id="311" w:author="Taskin, Ahmet AVL/TR" w:date="2015-06-04T19:02:00Z">
                    <w:rPr>
                      <w:rFonts w:ascii="Cambria Math" w:hAnsi="Cambria Math"/>
                      <w:lang w:val="en-US"/>
                    </w:rPr>
                    <m:t>X</m:t>
                  </w:ins>
                </m:r>
              </m:e>
            </m:acc>
          </m:sub>
        </m:sSub>
        <m:r>
          <w:ins w:id="312" w:author="Taskin, Ahmet AVL/TR" w:date="2015-06-04T19:02:00Z">
            <w:rPr>
              <w:rFonts w:ascii="Cambria Math" w:hAnsi="Cambria Math"/>
              <w:lang w:val="en-US"/>
            </w:rPr>
            <m:t>(x,u)</m:t>
          </w:ins>
        </m:r>
      </m:oMath>
      <w:ins w:id="313" w:author="Taskin, Ahmet AVL/TR" w:date="2015-06-04T18:55:00Z">
        <w:r>
          <w:rPr>
            <w:lang w:val="en-US"/>
          </w:rPr>
          <w:t xml:space="preserve"> </w:t>
        </w:r>
      </w:ins>
      <w:ins w:id="314" w:author="Taskin, Ahmet AVL/TR" w:date="2015-06-04T19:05:00Z">
        <w:r w:rsidR="007A4313">
          <w:rPr>
            <w:lang w:val="en-US"/>
          </w:rPr>
          <w:t xml:space="preserve">is a secondary grade </w:t>
        </w:r>
      </w:ins>
      <w:ins w:id="315" w:author="Taskin, Ahmet AVL/TR" w:date="2015-06-04T19:25:00Z">
        <w:r w:rsidR="00717746">
          <w:rPr>
            <w:lang w:val="en-US"/>
          </w:rPr>
          <w:t xml:space="preserve">of </w:t>
        </w:r>
        <m:oMath>
          <m:acc>
            <m:accPr>
              <m:chr m:val="̃"/>
              <m:ctrlPr>
                <w:rPr>
                  <w:rFonts w:ascii="Cambria Math" w:hAnsi="Cambria Math"/>
                  <w:i/>
                  <w:lang w:val="en-US"/>
                </w:rPr>
              </m:ctrlPr>
            </m:accPr>
            <m:e>
              <m:r>
                <w:rPr>
                  <w:rFonts w:ascii="Cambria Math" w:hAnsi="Cambria Math"/>
                  <w:lang w:val="en-US"/>
                </w:rPr>
                <m:t>X</m:t>
              </m:r>
            </m:e>
          </m:acc>
        </m:oMath>
        <w:r w:rsidR="00717746">
          <w:rPr>
            <w:lang w:val="en-US"/>
          </w:rPr>
          <w:t xml:space="preserve"> and equail to 1 for </w:t>
        </w:r>
      </w:ins>
      <m:oMath>
        <m:r>
          <w:ins w:id="316" w:author="Taskin, Ahmet AVL/TR" w:date="2015-06-04T19:26:00Z">
            <w:rPr>
              <w:rFonts w:ascii="Cambria Math" w:hAnsi="Cambria Math"/>
              <w:lang w:val="en-US"/>
            </w:rPr>
            <m:t>∀x∈</m:t>
          </w:ins>
        </m:r>
        <m:sSub>
          <m:sSubPr>
            <m:ctrlPr>
              <w:ins w:id="317" w:author="Taskin, Ahmet AVL/TR" w:date="2015-06-04T19:26:00Z">
                <w:rPr>
                  <w:rFonts w:ascii="Cambria Math" w:hAnsi="Cambria Math"/>
                  <w:bCs/>
                  <w:i/>
                  <w:lang w:val="en-US"/>
                </w:rPr>
              </w:ins>
            </m:ctrlPr>
          </m:sSubPr>
          <m:e>
            <m:r>
              <w:ins w:id="318" w:author="Taskin, Ahmet AVL/TR" w:date="2015-06-04T19:26:00Z">
                <w:rPr>
                  <w:rFonts w:ascii="Cambria Math" w:hAnsi="Cambria Math"/>
                  <w:lang w:val="en-US"/>
                </w:rPr>
                <m:t>D</m:t>
              </w:ins>
            </m:r>
          </m:e>
          <m:sub>
            <m:acc>
              <m:accPr>
                <m:chr m:val="̃"/>
                <m:ctrlPr>
                  <w:ins w:id="319" w:author="Taskin, Ahmet AVL/TR" w:date="2015-06-04T19:26:00Z">
                    <w:rPr>
                      <w:rFonts w:ascii="Cambria Math" w:hAnsi="Cambria Math"/>
                      <w:bCs/>
                      <w:i/>
                      <w:lang w:val="en-US"/>
                    </w:rPr>
                  </w:ins>
                </m:ctrlPr>
              </m:accPr>
              <m:e>
                <m:r>
                  <w:ins w:id="320" w:author="Taskin, Ahmet AVL/TR" w:date="2015-06-04T19:26:00Z">
                    <w:rPr>
                      <w:rFonts w:ascii="Cambria Math" w:hAnsi="Cambria Math"/>
                      <w:lang w:val="en-US"/>
                    </w:rPr>
                    <m:t>X</m:t>
                  </w:ins>
                </m:r>
              </m:e>
            </m:acc>
          </m:sub>
        </m:sSub>
      </m:oMath>
      <w:ins w:id="321" w:author="Taskin, Ahmet AVL/TR" w:date="2015-06-04T19:26:00Z">
        <w:r w:rsidR="00717746">
          <w:rPr>
            <w:bCs/>
            <w:lang w:val="en-US"/>
          </w:rPr>
          <w:t xml:space="preserve"> and </w:t>
        </w:r>
        <m:oMath>
          <m:sSub>
            <m:sSubPr>
              <m:ctrlPr>
                <w:rPr>
                  <w:rFonts w:ascii="Cambria Math" w:hAnsi="Cambria Math"/>
                  <w:bCs/>
                  <w:i/>
                  <w:lang w:val="en-US"/>
                </w:rPr>
              </m:ctrlPr>
            </m:sSubPr>
            <m:e>
              <m:r>
                <w:rPr>
                  <w:rFonts w:ascii="Cambria Math" w:hAnsi="Cambria Math"/>
                  <w:lang w:val="en-US"/>
                </w:rPr>
                <m:t>∀u∈J</m:t>
              </m:r>
            </m:e>
            <m:sub>
              <m:r>
                <w:rPr>
                  <w:rFonts w:ascii="Cambria Math" w:hAnsi="Cambria Math"/>
                  <w:lang w:val="en-US"/>
                </w:rPr>
                <m:t>x</m:t>
              </m:r>
            </m:sub>
          </m:sSub>
          <m:r>
            <w:rPr>
              <w:rFonts w:ascii="Cambria Math" w:hAnsi="Cambria Math"/>
              <w:lang w:val="en-US"/>
            </w:rPr>
            <m:t>⊆</m:t>
          </m:r>
          <m:d>
            <m:dPr>
              <m:begChr m:val="["/>
              <m:endChr m:val="]"/>
              <m:ctrlPr>
                <w:rPr>
                  <w:rFonts w:ascii="Cambria Math" w:hAnsi="Cambria Math"/>
                  <w:bCs/>
                  <w:i/>
                  <w:lang w:val="en-US"/>
                </w:rPr>
              </m:ctrlPr>
            </m:dPr>
            <m:e>
              <m:r>
                <w:rPr>
                  <w:rFonts w:ascii="Cambria Math" w:hAnsi="Cambria Math"/>
                  <w:lang w:val="en-US"/>
                </w:rPr>
                <m:t>0,1</m:t>
              </m:r>
            </m:e>
          </m:d>
        </m:oMath>
        <w:r w:rsidR="00717746">
          <w:rPr>
            <w:bCs/>
            <w:lang w:val="en-US"/>
          </w:rPr>
          <w:t xml:space="preserve"> (Wu, 2013).</w:t>
        </w:r>
      </w:ins>
      <w:moveToRangeStart w:id="322" w:author="Taskin, Ahmet AVL/TR" w:date="2015-06-04T18:51:00Z" w:name="move421207242"/>
      <w:moveTo w:id="323" w:author="Taskin, Ahmet AVL/TR" w:date="2015-06-04T18:51:00Z">
        <w:del w:id="324" w:author="Taskin, Ahmet AVL/TR" w:date="2015-06-04T19:26:00Z">
          <w:r w:rsidRPr="00373017" w:rsidDel="00717746">
            <w:rPr>
              <w:lang w:val="en-US"/>
            </w:rPr>
            <w:delText>the primary variable (x), has domain</w:delText>
          </w:r>
          <w:r w:rsidRPr="00373017" w:rsidDel="00717746">
            <w:rPr>
              <w:rFonts w:hint="eastAsia"/>
              <w:lang w:val="en-US"/>
            </w:rPr>
            <w:delText>〖</w:delText>
          </w:r>
          <w:r w:rsidRPr="00373017" w:rsidDel="00717746">
            <w:rPr>
              <w:lang w:val="en-US"/>
            </w:rPr>
            <w:delText xml:space="preserve"> D</w:delText>
          </w:r>
          <w:r w:rsidRPr="00373017" w:rsidDel="00717746">
            <w:rPr>
              <w:rFonts w:hint="eastAsia"/>
              <w:lang w:val="en-US"/>
            </w:rPr>
            <w:delText>〗</w:delText>
          </w:r>
          <w:r w:rsidRPr="00373017" w:rsidDel="00717746">
            <w:rPr>
              <w:lang w:val="en-US"/>
            </w:rPr>
            <w:delText>_X ̃ , for T2-FSs and IT2-FSs. An IT2-FS X ̃ is characterized by its membership function (MF) µ_X ̃  (x,u). An IT2-FS X ̃ can be expressed as follows:</w:delText>
          </w:r>
        </w:del>
      </w:moveTo>
    </w:p>
    <w:moveToRangeEnd w:id="322"/>
    <w:p w14:paraId="29544793" w14:textId="23B67DC7" w:rsidR="00A671E6" w:rsidRPr="00A671E6" w:rsidDel="00717746" w:rsidRDefault="00A671E6" w:rsidP="00717746">
      <w:pPr>
        <w:pStyle w:val="BodyText"/>
        <w:rPr>
          <w:del w:id="325" w:author="Taskin, Ahmet AVL/TR" w:date="2015-06-04T19:26:00Z"/>
          <w:lang w:val="en-US"/>
        </w:rPr>
      </w:pPr>
      <w:del w:id="326" w:author="Taskin, Ahmet AVL/TR" w:date="2015-06-04T19:26:00Z">
        <w:r w:rsidRPr="00A671E6" w:rsidDel="00717746">
          <w:rPr>
            <w:lang w:val="en-US"/>
          </w:rPr>
          <w:delText>In this equation,  x is called as the primary variable and it has domain D_X ̃ , μ</w:delText>
        </w:r>
        <w:r w:rsidRPr="00A671E6" w:rsidDel="00717746">
          <w:rPr>
            <w:rFonts w:hint="eastAsia"/>
            <w:lang w:val="en-US"/>
          </w:rPr>
          <w:delText>∈</w:delText>
        </w:r>
        <w:r w:rsidRPr="00A671E6" w:rsidDel="00717746">
          <w:rPr>
            <w:lang w:val="en-US"/>
          </w:rPr>
          <w:delText>[0,1] is called as the secondary variable and it has domain J_x</w:delText>
        </w:r>
        <w:r w:rsidRPr="00A671E6" w:rsidDel="00717746">
          <w:rPr>
            <w:rFonts w:ascii="Cambria Math" w:hAnsi="Cambria Math" w:cs="Cambria Math"/>
            <w:lang w:val="en-US"/>
          </w:rPr>
          <w:delText>⊆</w:delText>
        </w:r>
        <w:r w:rsidRPr="00A671E6" w:rsidDel="00717746">
          <w:rPr>
            <w:lang w:val="en-US"/>
          </w:rPr>
          <w:delText>[0,1] at each x</w:delText>
        </w:r>
        <w:r w:rsidRPr="00A671E6" w:rsidDel="00717746">
          <w:rPr>
            <w:rFonts w:hint="eastAsia"/>
            <w:lang w:val="en-US"/>
          </w:rPr>
          <w:delText>∈</w:delText>
        </w:r>
        <w:r w:rsidRPr="00A671E6" w:rsidDel="00717746">
          <w:rPr>
            <w:lang w:val="en-US"/>
          </w:rPr>
          <w:delText xml:space="preserve">D_X ̃ . J_x is called the support of the secondary MF, and, the amplitude of µ_X ̃  (x,u), called a secondary grade of X ̃, equals 1 for </w:delText>
        </w:r>
        <w:r w:rsidRPr="00A671E6" w:rsidDel="00717746">
          <w:rPr>
            <w:rFonts w:ascii="Cambria Math" w:hAnsi="Cambria Math" w:cs="Cambria Math"/>
            <w:lang w:val="en-US"/>
          </w:rPr>
          <w:delText>∀</w:delText>
        </w:r>
        <w:r w:rsidRPr="00A671E6" w:rsidDel="00717746">
          <w:rPr>
            <w:lang w:val="en-US"/>
          </w:rPr>
          <w:delText>x</w:delText>
        </w:r>
        <w:r w:rsidRPr="00A671E6" w:rsidDel="00717746">
          <w:rPr>
            <w:rFonts w:hint="eastAsia"/>
            <w:lang w:val="en-US"/>
          </w:rPr>
          <w:delText>∈</w:delText>
        </w:r>
        <w:r w:rsidRPr="00A671E6" w:rsidDel="00717746">
          <w:rPr>
            <w:lang w:val="en-US"/>
          </w:rPr>
          <w:delText xml:space="preserve">D_X ̃  and </w:delText>
        </w:r>
        <w:r w:rsidRPr="00A671E6" w:rsidDel="00717746">
          <w:rPr>
            <w:rFonts w:hint="eastAsia"/>
            <w:lang w:val="en-US"/>
          </w:rPr>
          <w:delText>〖</w:delText>
        </w:r>
        <w:r w:rsidRPr="00A671E6" w:rsidDel="00717746">
          <w:rPr>
            <w:rFonts w:ascii="Cambria Math" w:hAnsi="Cambria Math" w:cs="Cambria Math"/>
            <w:lang w:val="en-US"/>
          </w:rPr>
          <w:delText>∀</w:delText>
        </w:r>
        <w:r w:rsidRPr="00A671E6" w:rsidDel="00717746">
          <w:rPr>
            <w:rFonts w:hint="eastAsia"/>
            <w:lang w:val="en-US"/>
          </w:rPr>
          <w:delText>u</w:delText>
        </w:r>
        <w:r w:rsidRPr="00A671E6" w:rsidDel="00717746">
          <w:rPr>
            <w:rFonts w:hint="eastAsia"/>
            <w:lang w:val="en-US"/>
          </w:rPr>
          <w:delText>∈</w:delText>
        </w:r>
        <w:r w:rsidRPr="00A671E6" w:rsidDel="00717746">
          <w:rPr>
            <w:rFonts w:hint="eastAsia"/>
            <w:lang w:val="en-US"/>
          </w:rPr>
          <w:delText>J</w:delText>
        </w:r>
        <w:r w:rsidRPr="00A671E6" w:rsidDel="00717746">
          <w:rPr>
            <w:rFonts w:hint="eastAsia"/>
            <w:lang w:val="en-US"/>
          </w:rPr>
          <w:delText>〗</w:delText>
        </w:r>
        <w:r w:rsidRPr="00A671E6" w:rsidDel="00717746">
          <w:rPr>
            <w:lang w:val="en-US"/>
          </w:rPr>
          <w:delText>_x</w:delText>
        </w:r>
        <w:r w:rsidRPr="00A671E6" w:rsidDel="00717746">
          <w:rPr>
            <w:rFonts w:ascii="Cambria Math" w:hAnsi="Cambria Math" w:cs="Cambria Math"/>
            <w:lang w:val="en-US"/>
          </w:rPr>
          <w:delText>⊆</w:delText>
        </w:r>
        <w:r w:rsidRPr="00A671E6" w:rsidDel="00717746">
          <w:rPr>
            <w:lang w:val="en-US"/>
          </w:rPr>
          <w:delText xml:space="preserve">[0,1] (Wu, 2013). </w:delText>
        </w:r>
      </w:del>
    </w:p>
    <w:p w14:paraId="214A9B29" w14:textId="77777777" w:rsidR="00A671E6" w:rsidRDefault="00A671E6">
      <w:pPr>
        <w:pStyle w:val="BodyText"/>
        <w:pPrChange w:id="327" w:author="Taskin, Ahmet AVL/TR" w:date="2015-06-04T19:26:00Z">
          <w:pPr>
            <w:pStyle w:val="Heading2"/>
            <w:numPr>
              <w:ilvl w:val="0"/>
              <w:numId w:val="0"/>
            </w:numPr>
            <w:tabs>
              <w:tab w:val="clear" w:pos="288"/>
            </w:tabs>
            <w:ind w:left="0" w:firstLine="0"/>
          </w:pPr>
        </w:pPrChange>
      </w:pPr>
    </w:p>
    <w:p w14:paraId="462F35AE" w14:textId="77777777" w:rsidR="00A671E6" w:rsidRPr="00A671E6" w:rsidRDefault="00D22442" w:rsidP="00A671E6">
      <w:pPr>
        <w:pStyle w:val="Heading2"/>
      </w:pPr>
      <w:r w:rsidRPr="00C5098B">
        <w:t>Interval Type-2 Fuzzy Logic Systems</w:t>
      </w:r>
    </w:p>
    <w:p w14:paraId="1C2B407C" w14:textId="77777777" w:rsidR="00D22442" w:rsidRPr="00A671E6" w:rsidRDefault="00D22442" w:rsidP="00967BFF">
      <w:pPr>
        <w:pStyle w:val="BodyText"/>
        <w:rPr>
          <w:lang w:val="en-US"/>
        </w:rPr>
      </w:pPr>
      <w:commentRangeStart w:id="328"/>
      <w:r w:rsidRPr="00A671E6">
        <w:rPr>
          <w:lang w:val="en-US"/>
        </w:rPr>
        <w:t>An interval type-2 fuzzy logic system (IT2-FLS) is a FLS th</w:t>
      </w:r>
      <w:r w:rsidR="00820589" w:rsidRPr="00A671E6">
        <w:rPr>
          <w:lang w:val="en-US"/>
        </w:rPr>
        <w:t>at contains at least one IT2-FS</w:t>
      </w:r>
      <w:r w:rsidRPr="00A671E6">
        <w:rPr>
          <w:lang w:val="en-US"/>
        </w:rPr>
        <w:t xml:space="preserve">. IT2-FLSs (or T2FLSs) consist of five main parts: </w:t>
      </w:r>
      <w:commentRangeEnd w:id="328"/>
      <w:r w:rsidR="00C5098B">
        <w:rPr>
          <w:rStyle w:val="CommentReference"/>
          <w:spacing w:val="0"/>
          <w:lang w:val="en-US" w:eastAsia="en-US"/>
        </w:rPr>
        <w:commentReference w:id="328"/>
      </w:r>
    </w:p>
    <w:p w14:paraId="42559A95" w14:textId="77777777" w:rsidR="00D22442" w:rsidRPr="00A671E6" w:rsidRDefault="00D22442" w:rsidP="00967BFF">
      <w:pPr>
        <w:pStyle w:val="BodyText"/>
        <w:rPr>
          <w:lang w:val="en-US"/>
        </w:rPr>
      </w:pPr>
      <w:r w:rsidRPr="00A671E6">
        <w:rPr>
          <w:lang w:val="en-US"/>
        </w:rPr>
        <w:t>•</w:t>
      </w:r>
      <w:r w:rsidRPr="00A671E6">
        <w:rPr>
          <w:lang w:val="en-US"/>
        </w:rPr>
        <w:tab/>
        <w:t xml:space="preserve">Fuzzification </w:t>
      </w:r>
    </w:p>
    <w:p w14:paraId="69180F2F" w14:textId="77777777" w:rsidR="00D22442" w:rsidRPr="00A671E6" w:rsidRDefault="00D22442" w:rsidP="00967BFF">
      <w:pPr>
        <w:pStyle w:val="BodyText"/>
        <w:rPr>
          <w:lang w:val="en-US"/>
        </w:rPr>
      </w:pPr>
      <w:r w:rsidRPr="00A671E6">
        <w:rPr>
          <w:lang w:val="en-US"/>
        </w:rPr>
        <w:t>•</w:t>
      </w:r>
      <w:r w:rsidRPr="00A671E6">
        <w:rPr>
          <w:lang w:val="en-US"/>
        </w:rPr>
        <w:tab/>
        <w:t xml:space="preserve">Rule base </w:t>
      </w:r>
    </w:p>
    <w:p w14:paraId="5B0B5BBC" w14:textId="77777777" w:rsidR="00D22442" w:rsidRPr="00A671E6" w:rsidRDefault="00D22442" w:rsidP="00967BFF">
      <w:pPr>
        <w:pStyle w:val="BodyText"/>
        <w:rPr>
          <w:lang w:val="en-US"/>
        </w:rPr>
      </w:pPr>
      <w:r w:rsidRPr="00A671E6">
        <w:rPr>
          <w:lang w:val="en-US"/>
        </w:rPr>
        <w:t>•</w:t>
      </w:r>
      <w:r w:rsidRPr="00A671E6">
        <w:rPr>
          <w:lang w:val="en-US"/>
        </w:rPr>
        <w:tab/>
        <w:t>Inference mechanism</w:t>
      </w:r>
    </w:p>
    <w:p w14:paraId="5DCB1715" w14:textId="77777777" w:rsidR="00D22442" w:rsidRPr="00A671E6" w:rsidRDefault="00D22442" w:rsidP="00967BFF">
      <w:pPr>
        <w:pStyle w:val="BodyText"/>
        <w:rPr>
          <w:lang w:val="en-US"/>
        </w:rPr>
      </w:pPr>
      <w:r w:rsidRPr="00A671E6">
        <w:rPr>
          <w:lang w:val="en-US"/>
        </w:rPr>
        <w:t>•</w:t>
      </w:r>
      <w:r w:rsidRPr="00A671E6">
        <w:rPr>
          <w:lang w:val="en-US"/>
        </w:rPr>
        <w:tab/>
        <w:t>Type Reducer</w:t>
      </w:r>
    </w:p>
    <w:p w14:paraId="53416E06" w14:textId="77777777" w:rsidR="00D22442" w:rsidRPr="00A671E6" w:rsidRDefault="00D22442" w:rsidP="00967BFF">
      <w:pPr>
        <w:pStyle w:val="BodyText"/>
        <w:rPr>
          <w:lang w:val="en-US"/>
        </w:rPr>
      </w:pPr>
      <w:r w:rsidRPr="00A671E6">
        <w:rPr>
          <w:lang w:val="en-US"/>
        </w:rPr>
        <w:t>•</w:t>
      </w:r>
      <w:r w:rsidRPr="00A671E6">
        <w:rPr>
          <w:lang w:val="en-US"/>
        </w:rPr>
        <w:tab/>
        <w:t xml:space="preserve">Defuzzification </w:t>
      </w:r>
    </w:p>
    <w:p w14:paraId="1026BD84" w14:textId="77777777" w:rsidR="00C5098B" w:rsidRDefault="00967BFF">
      <w:pPr>
        <w:ind w:firstLine="288"/>
        <w:jc w:val="both"/>
        <w:rPr>
          <w:ins w:id="329" w:author="Taskin, Ahmet AVL/TR" w:date="2015-06-04T19:29:00Z"/>
        </w:rPr>
        <w:pPrChange w:id="330" w:author="Taskin, Ahmet AVL/TR" w:date="2015-06-04T19:26:00Z">
          <w:pPr>
            <w:jc w:val="both"/>
          </w:pPr>
        </w:pPrChange>
      </w:pPr>
      <w:del w:id="331" w:author="Taskin, Ahmet AVL/TR" w:date="2015-06-04T19:26:00Z">
        <w:r w:rsidRPr="00A671E6" w:rsidDel="00C320CB">
          <w:delText xml:space="preserve">      </w:delText>
        </w:r>
      </w:del>
      <w:r w:rsidR="00D22442" w:rsidRPr="00C5098B">
        <w:t xml:space="preserve">IT2-FLSs have an additional part that is called as type-reducer, while T1-FLSs do not have type-reducer. Type-reducer is necessary for the IT2-FLSs because defuzzifier block can operates by using the type-1 </w:t>
      </w:r>
      <w:r w:rsidR="00A46111" w:rsidRPr="00A671E6">
        <w:t>fuzzy sets</w:t>
      </w:r>
      <w:r w:rsidR="00D22442" w:rsidRPr="00C5098B">
        <w:t xml:space="preserve">, so type-2 </w:t>
      </w:r>
      <w:r w:rsidR="00A46111" w:rsidRPr="00A671E6">
        <w:t xml:space="preserve">fuzzy sets </w:t>
      </w:r>
      <w:r w:rsidR="00D22442" w:rsidRPr="00C5098B">
        <w:t>have to be converted to type-1</w:t>
      </w:r>
      <w:r w:rsidR="00A46111" w:rsidRPr="00A671E6">
        <w:t xml:space="preserve"> fuzzy sets</w:t>
      </w:r>
      <w:r w:rsidR="00D22442" w:rsidRPr="00C5098B">
        <w:t xml:space="preserve"> before the defuzzifier block. The output of the type-reducer block is called as type-reduced set</w:t>
      </w:r>
      <w:r w:rsidR="00825CA2" w:rsidRPr="00A671E6">
        <w:t xml:space="preserve"> </w:t>
      </w:r>
      <w:del w:id="332" w:author="Taskin, Ahmet AVL/TR" w:date="2015-06-04T19:26:00Z">
        <w:r w:rsidR="00D22442" w:rsidRPr="00C5098B" w:rsidDel="00E03E27">
          <w:delText xml:space="preserve"> </w:delText>
        </w:r>
      </w:del>
      <w:r w:rsidR="00D22442" w:rsidRPr="00C5098B">
        <w:t>and</w:t>
      </w:r>
      <w:r w:rsidR="00825CA2" w:rsidRPr="00A671E6">
        <w:t xml:space="preserve"> </w:t>
      </w:r>
      <w:del w:id="333" w:author="Taskin, Ahmet AVL/TR" w:date="2015-06-04T19:27:00Z">
        <w:r w:rsidR="00825CA2" w:rsidRPr="00C5098B" w:rsidDel="0055572C">
          <w:delText xml:space="preserve"> </w:delText>
        </w:r>
      </w:del>
      <w:r w:rsidR="00825CA2" w:rsidRPr="00C5098B">
        <w:t>then</w:t>
      </w:r>
      <w:r w:rsidR="00825CA2" w:rsidRPr="00A671E6">
        <w:t xml:space="preserve"> </w:t>
      </w:r>
      <w:del w:id="334" w:author="Taskin, Ahmet AVL/TR" w:date="2015-06-04T19:27:00Z">
        <w:r w:rsidR="00825CA2" w:rsidRPr="00C5098B" w:rsidDel="0055572C">
          <w:delText xml:space="preserve"> </w:delText>
        </w:r>
      </w:del>
      <w:r w:rsidR="00825CA2" w:rsidRPr="00C5098B">
        <w:t xml:space="preserve">defuzzifier </w:t>
      </w:r>
      <w:del w:id="335" w:author="Taskin, Ahmet AVL/TR" w:date="2015-06-04T19:27:00Z">
        <w:r w:rsidR="00825CA2" w:rsidRPr="00A671E6" w:rsidDel="0055572C">
          <w:delText xml:space="preserve"> </w:delText>
        </w:r>
      </w:del>
      <w:r w:rsidR="00825CA2" w:rsidRPr="00C5098B">
        <w:t>uses</w:t>
      </w:r>
      <w:del w:id="336" w:author="Taskin, Ahmet AVL/TR" w:date="2015-06-04T19:27:00Z">
        <w:r w:rsidR="00825CA2" w:rsidRPr="00C5098B" w:rsidDel="0055572C">
          <w:delText xml:space="preserve"> </w:delText>
        </w:r>
      </w:del>
      <w:r w:rsidR="00825CA2" w:rsidRPr="00A671E6">
        <w:t xml:space="preserve"> </w:t>
      </w:r>
      <w:r w:rsidR="00825CA2" w:rsidRPr="00C5098B">
        <w:t>the</w:t>
      </w:r>
      <w:del w:id="337" w:author="Taskin, Ahmet AVL/TR" w:date="2015-06-04T19:27:00Z">
        <w:r w:rsidR="00825CA2" w:rsidRPr="00A671E6" w:rsidDel="0055572C">
          <w:delText xml:space="preserve"> </w:delText>
        </w:r>
      </w:del>
      <w:r w:rsidR="00825CA2" w:rsidRPr="00C5098B">
        <w:t xml:space="preserve"> type</w:t>
      </w:r>
      <w:r w:rsidR="00825CA2" w:rsidRPr="00A671E6">
        <w:t xml:space="preserve"> </w:t>
      </w:r>
      <w:r w:rsidR="00C5098B" w:rsidRPr="00C5098B">
        <w:t xml:space="preserve">reduced set for defuzzification </w:t>
      </w:r>
      <w:r w:rsidR="00C5098B" w:rsidRPr="00AF4876">
        <w:t>process. A simple block diagram of an IT2-FLS can be seen in Figure 2.</w:t>
      </w:r>
    </w:p>
    <w:p w14:paraId="0ECCB936" w14:textId="77777777" w:rsidR="000B69D9" w:rsidRDefault="000B69D9">
      <w:pPr>
        <w:ind w:firstLine="288"/>
        <w:jc w:val="both"/>
        <w:rPr>
          <w:ins w:id="338" w:author="Taskin, Ahmet AVL/TR" w:date="2015-06-04T19:29:00Z"/>
        </w:rPr>
        <w:pPrChange w:id="339" w:author="Taskin, Ahmet AVL/TR" w:date="2015-06-04T19:26:00Z">
          <w:pPr>
            <w:jc w:val="both"/>
          </w:pPr>
        </w:pPrChange>
      </w:pPr>
    </w:p>
    <w:p w14:paraId="0C79287E" w14:textId="42C1B809" w:rsidR="000B69D9" w:rsidRDefault="000B69D9">
      <w:pPr>
        <w:ind w:firstLine="288"/>
        <w:jc w:val="both"/>
        <w:rPr>
          <w:ins w:id="340" w:author="Taskin, Ahmet AVL/TR" w:date="2015-06-04T19:30:00Z"/>
        </w:rPr>
        <w:pPrChange w:id="341" w:author="Taskin, Ahmet AVL/TR" w:date="2015-06-04T19:26:00Z">
          <w:pPr>
            <w:jc w:val="both"/>
          </w:pPr>
        </w:pPrChange>
      </w:pPr>
      <w:ins w:id="342" w:author="Taskin, Ahmet AVL/TR" w:date="2015-06-04T19:30:00Z">
        <w:r>
          <w:lastRenderedPageBreak/>
          <w:t xml:space="preserve">Fig 2. </w:t>
        </w:r>
      </w:ins>
      <w:ins w:id="343" w:author="Taskin, Ahmet AVL/TR" w:date="2015-06-04T19:32:00Z">
        <w:r w:rsidRPr="0088048D">
          <w:rPr>
            <w:bCs/>
          </w:rPr>
          <w:t>Block diagram of</w:t>
        </w:r>
        <w:r>
          <w:rPr>
            <w:bCs/>
          </w:rPr>
          <w:t xml:space="preserve"> an</w:t>
        </w:r>
        <w:r w:rsidRPr="0088048D">
          <w:rPr>
            <w:bCs/>
          </w:rPr>
          <w:t xml:space="preserve"> </w:t>
        </w:r>
        <w:r>
          <w:rPr>
            <w:bCs/>
          </w:rPr>
          <w:t>IT2-FLs</w:t>
        </w:r>
      </w:ins>
    </w:p>
    <w:p w14:paraId="33A03854" w14:textId="77777777" w:rsidR="000B69D9" w:rsidRDefault="000B69D9" w:rsidP="000B69D9">
      <w:pPr>
        <w:jc w:val="both"/>
        <w:rPr>
          <w:ins w:id="344" w:author="Taskin, Ahmet AVL/TR" w:date="2015-06-04T19:33:00Z"/>
        </w:rPr>
      </w:pPr>
      <w:ins w:id="345" w:author="Taskin, Ahmet AVL/TR" w:date="2015-06-04T19:32:00Z">
        <w:r w:rsidRPr="00773401">
          <w:rPr>
            <w:bCs/>
            <w:noProof/>
          </w:rPr>
          <w:drawing>
            <wp:inline distT="0" distB="0" distL="0" distR="0" wp14:anchorId="241961B8" wp14:editId="5409D9E6">
              <wp:extent cx="3195955" cy="1162093"/>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1162093"/>
                      </a:xfrm>
                      <a:prstGeom prst="rect">
                        <a:avLst/>
                      </a:prstGeom>
                    </pic:spPr>
                  </pic:pic>
                </a:graphicData>
              </a:graphic>
            </wp:inline>
          </w:drawing>
        </w:r>
      </w:ins>
    </w:p>
    <w:p w14:paraId="79313ECD" w14:textId="77777777" w:rsidR="000B69D9" w:rsidRDefault="000B69D9" w:rsidP="000B69D9">
      <w:pPr>
        <w:jc w:val="both"/>
        <w:rPr>
          <w:ins w:id="346" w:author="Taskin, Ahmet AVL/TR" w:date="2015-06-04T19:55:00Z"/>
          <w:bCs/>
        </w:rPr>
      </w:pPr>
      <w:ins w:id="347" w:author="Taskin, Ahmet AVL/TR" w:date="2015-06-04T19:33:00Z">
        <w:r w:rsidRPr="000B69D9">
          <w:rPr>
            <w:bCs/>
          </w:rPr>
          <w:t>Let’s consider a rule base of an IT2-FLS that contains N rules as below:</w:t>
        </w:r>
      </w:ins>
    </w:p>
    <w:p w14:paraId="229584E2" w14:textId="7CD7D15F" w:rsidR="00511274" w:rsidRPr="000B69D9" w:rsidRDefault="00BC1B45" w:rsidP="007B0700">
      <w:pPr>
        <w:ind w:firstLine="720"/>
        <w:jc w:val="both"/>
        <w:rPr>
          <w:ins w:id="348" w:author="Taskin, Ahmet AVL/TR" w:date="2015-06-04T19:33:00Z"/>
          <w:bCs/>
        </w:rPr>
        <w:pPrChange w:id="349" w:author="Taskin, Ahmet AVL/TR" w:date="2015-06-04T22:55:00Z">
          <w:pPr>
            <w:jc w:val="both"/>
          </w:pPr>
        </w:pPrChange>
      </w:pPr>
      <m:oMath>
        <m:sSup>
          <m:sSupPr>
            <m:ctrlPr>
              <w:ins w:id="350" w:author="Taskin, Ahmet AVL/TR" w:date="2015-06-04T19:55:00Z">
                <w:rPr>
                  <w:rFonts w:ascii="Cambria Math" w:hAnsi="Cambria Math"/>
                  <w:bCs/>
                  <w:i/>
                </w:rPr>
              </w:ins>
            </m:ctrlPr>
          </m:sSupPr>
          <m:e>
            <m:acc>
              <m:accPr>
                <m:chr m:val="̃"/>
                <m:ctrlPr>
                  <w:ins w:id="351" w:author="Taskin, Ahmet AVL/TR" w:date="2015-06-04T19:55:00Z">
                    <w:rPr>
                      <w:rFonts w:ascii="Cambria Math" w:hAnsi="Cambria Math"/>
                      <w:bCs/>
                      <w:i/>
                    </w:rPr>
                  </w:ins>
                </m:ctrlPr>
              </m:accPr>
              <m:e>
                <m:r>
                  <w:ins w:id="352" w:author="Taskin, Ahmet AVL/TR" w:date="2015-06-04T19:55:00Z">
                    <w:rPr>
                      <w:rFonts w:ascii="Cambria Math" w:hAnsi="Cambria Math"/>
                    </w:rPr>
                    <m:t>R</m:t>
                  </w:ins>
                </m:r>
              </m:e>
            </m:acc>
          </m:e>
          <m:sup>
            <m:r>
              <w:ins w:id="353" w:author="Taskin, Ahmet AVL/TR" w:date="2015-06-04T19:55:00Z">
                <w:rPr>
                  <w:rFonts w:ascii="Cambria Math" w:hAnsi="Cambria Math"/>
                </w:rPr>
                <m:t>n</m:t>
              </w:ins>
            </m:r>
          </m:sup>
        </m:sSup>
        <m:r>
          <w:ins w:id="354" w:author="Taskin, Ahmet AVL/TR" w:date="2015-06-04T19:55:00Z">
            <w:rPr>
              <w:rFonts w:ascii="Cambria Math" w:hAnsi="Cambria Math"/>
            </w:rPr>
            <m:t>:</m:t>
          </w:ins>
        </m:r>
      </m:oMath>
      <w:ins w:id="355" w:author="Taskin, Ahmet AVL/TR" w:date="2015-06-04T19:55:00Z">
        <w:r w:rsidR="00511274" w:rsidRPr="000B69D9">
          <w:rPr>
            <w:bCs/>
          </w:rPr>
          <w:t xml:space="preserve"> If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511274" w:rsidRPr="000B69D9">
          <w:rPr>
            <w:bCs/>
          </w:rPr>
          <w:t xml:space="preserve">is </w:t>
        </w:r>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X</m:t>
                  </m:r>
                </m:e>
              </m:acc>
            </m:e>
            <m:sub>
              <m:r>
                <w:rPr>
                  <w:rFonts w:ascii="Cambria Math" w:hAnsi="Cambria Math"/>
                </w:rPr>
                <m:t>1</m:t>
              </m:r>
            </m:sub>
            <m:sup>
              <m:r>
                <w:rPr>
                  <w:rFonts w:ascii="Cambria Math" w:hAnsi="Cambria Math"/>
                </w:rPr>
                <m:t>n</m:t>
              </m:r>
            </m:sup>
          </m:sSubSup>
        </m:oMath>
        <w:r w:rsidR="00511274" w:rsidRPr="000B69D9">
          <w:rPr>
            <w:bCs/>
          </w:rPr>
          <w:t xml:space="preserve"> and … and </w:t>
        </w:r>
        <m:oMath>
          <m:sSub>
            <m:sSubPr>
              <m:ctrlPr>
                <w:rPr>
                  <w:rFonts w:ascii="Cambria Math" w:hAnsi="Cambria Math"/>
                  <w:bCs/>
                  <w:i/>
                </w:rPr>
              </m:ctrlPr>
            </m:sSubPr>
            <m:e>
              <m:r>
                <w:rPr>
                  <w:rFonts w:ascii="Cambria Math" w:hAnsi="Cambria Math"/>
                </w:rPr>
                <m:t>x</m:t>
              </m:r>
            </m:e>
            <m:sub>
              <m:r>
                <w:rPr>
                  <w:rFonts w:ascii="Cambria Math" w:hAnsi="Cambria Math"/>
                </w:rPr>
                <m:t>I</m:t>
              </m:r>
            </m:sub>
          </m:sSub>
        </m:oMath>
        <w:proofErr w:type="gramStart"/>
        <w:r w:rsidR="00511274" w:rsidRPr="000B69D9">
          <w:rPr>
            <w:bCs/>
          </w:rPr>
          <w:t xml:space="preserve">is </w:t>
        </w:r>
        <m:oMath>
          <m:sSubSup>
            <m:sSubSupPr>
              <m:ctrlPr>
                <w:rPr>
                  <w:rFonts w:ascii="Cambria Math" w:hAnsi="Cambria Math"/>
                  <w:bCs/>
                  <w:i/>
                </w:rPr>
              </m:ctrlPr>
            </m:sSubSupPr>
            <m:e>
              <w:proofErr w:type="gramEnd"/>
              <m:acc>
                <m:accPr>
                  <m:chr m:val="̃"/>
                  <m:ctrlPr>
                    <w:rPr>
                      <w:rFonts w:ascii="Cambria Math" w:hAnsi="Cambria Math"/>
                      <w:bCs/>
                      <w:i/>
                    </w:rPr>
                  </m:ctrlPr>
                </m:accPr>
                <m:e>
                  <m:r>
                    <w:rPr>
                      <w:rFonts w:ascii="Cambria Math" w:hAnsi="Cambria Math"/>
                    </w:rPr>
                    <m:t>X</m:t>
                  </m:r>
                </m:e>
              </m:acc>
            </m:e>
            <m:sub>
              <m:r>
                <w:rPr>
                  <w:rFonts w:ascii="Cambria Math" w:hAnsi="Cambria Math"/>
                </w:rPr>
                <m:t>I</m:t>
              </m:r>
            </m:sub>
            <m:sup>
              <m:r>
                <w:rPr>
                  <w:rFonts w:ascii="Cambria Math" w:hAnsi="Cambria Math"/>
                </w:rPr>
                <m:t>n</m:t>
              </m:r>
            </m:sup>
          </m:sSubSup>
        </m:oMath>
        <w:r w:rsidR="00511274" w:rsidRPr="000B69D9">
          <w:rPr>
            <w:bCs/>
          </w:rPr>
          <w:t xml:space="preserve"> , then </w:t>
        </w:r>
        <m:oMath>
          <m:r>
            <w:rPr>
              <w:rFonts w:ascii="Cambria Math" w:hAnsi="Cambria Math"/>
            </w:rPr>
            <m:t>y</m:t>
          </m:r>
        </m:oMath>
        <w:r w:rsidR="00511274" w:rsidRPr="000B69D9">
          <w:rPr>
            <w:bCs/>
          </w:rPr>
          <w:t xml:space="preserve"> is </w:t>
        </w:r>
        <m:oMath>
          <m:sSup>
            <m:sSupPr>
              <m:ctrlPr>
                <w:rPr>
                  <w:rFonts w:ascii="Cambria Math" w:hAnsi="Cambria Math"/>
                  <w:bCs/>
                  <w:i/>
                </w:rPr>
              </m:ctrlPr>
            </m:sSupPr>
            <m:e>
              <m:r>
                <w:rPr>
                  <w:rFonts w:ascii="Cambria Math" w:hAnsi="Cambria Math"/>
                </w:rPr>
                <m:t>Y</m:t>
              </m:r>
            </m:e>
            <m:sup>
              <m:r>
                <w:rPr>
                  <w:rFonts w:ascii="Cambria Math" w:hAnsi="Cambria Math"/>
                </w:rPr>
                <m:t>n</m:t>
              </m:r>
            </m:sup>
          </m:sSup>
        </m:oMath>
      </w:ins>
      <w:ins w:id="356" w:author="Taskin, Ahmet AVL/TR" w:date="2015-06-04T22:55:00Z">
        <w:r w:rsidR="007B0700">
          <w:rPr>
            <w:bCs/>
          </w:rPr>
          <w:t xml:space="preserve">    </w:t>
        </w:r>
      </w:ins>
      <w:ins w:id="357" w:author="Taskin, Ahmet AVL/TR" w:date="2015-06-04T22:54:00Z">
        <w:r w:rsidR="007B0700">
          <w:rPr>
            <w:bCs/>
          </w:rPr>
          <w:t>(2)</w:t>
        </w:r>
      </w:ins>
    </w:p>
    <w:p w14:paraId="7FD40B9A" w14:textId="49394346" w:rsidR="000B69D9" w:rsidRPr="000B69D9" w:rsidRDefault="000B69D9" w:rsidP="00511274">
      <w:pPr>
        <w:jc w:val="both"/>
        <w:rPr>
          <w:ins w:id="358" w:author="Taskin, Ahmet AVL/TR" w:date="2015-06-04T19:33:00Z"/>
          <w:bCs/>
        </w:rPr>
      </w:pPr>
      <w:ins w:id="359" w:author="Taskin, Ahmet AVL/TR" w:date="2015-06-04T19:33:00Z">
        <w:r w:rsidRPr="000B69D9">
          <w:rPr>
            <w:bCs/>
          </w:rPr>
          <w:t xml:space="preserve">Where  </w:t>
        </w:r>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X</m:t>
                  </m:r>
                </m:e>
              </m:acc>
            </m:e>
            <m:sub>
              <m:r>
                <w:rPr>
                  <w:rFonts w:ascii="Cambria Math" w:hAnsi="Cambria Math"/>
                </w:rPr>
                <m:t>i</m:t>
              </m:r>
            </m:sub>
            <m:sup>
              <m:r>
                <w:rPr>
                  <w:rFonts w:ascii="Cambria Math" w:hAnsi="Cambria Math"/>
                </w:rPr>
                <m:t>n</m:t>
              </m:r>
            </m:sup>
          </m:sSubSup>
          <m:r>
            <w:rPr>
              <w:rFonts w:ascii="Cambria Math" w:hAnsi="Cambria Math"/>
            </w:rPr>
            <m:t>(i=1,...,I)</m:t>
          </m:r>
        </m:oMath>
        <w:r w:rsidRPr="000B69D9">
          <w:rPr>
            <w:bCs/>
          </w:rPr>
          <w:t xml:space="preserve"> are IT2-FSs and </w:t>
        </w:r>
        <m:oMath>
          <m:sSup>
            <m:sSupPr>
              <m:ctrlPr>
                <w:rPr>
                  <w:rFonts w:ascii="Cambria Math" w:hAnsi="Cambria Math"/>
                  <w:bCs/>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bCs/>
                  <w:i/>
                </w:rPr>
              </m:ctrlPr>
            </m:sSupPr>
            <m:e>
              <m:bar>
                <m:barPr>
                  <m:ctrlPr>
                    <w:rPr>
                      <w:rFonts w:ascii="Cambria Math" w:hAnsi="Cambria Math"/>
                      <w:bCs/>
                      <w:i/>
                    </w:rPr>
                  </m:ctrlPr>
                </m:barPr>
                <m:e>
                  <m:r>
                    <w:rPr>
                      <w:rFonts w:ascii="Cambria Math" w:hAnsi="Cambria Math"/>
                    </w:rPr>
                    <m:t>y</m:t>
                  </m:r>
                </m:e>
              </m:bar>
            </m:e>
            <m:sup>
              <m:r>
                <w:rPr>
                  <w:rFonts w:ascii="Cambria Math" w:hAnsi="Cambria Math"/>
                </w:rPr>
                <m:t>n</m:t>
              </m:r>
            </m:sup>
          </m:sSup>
          <m:r>
            <w:rPr>
              <w:rFonts w:ascii="Cambria Math" w:hAnsi="Cambria Math"/>
            </w:rPr>
            <m:t>,</m:t>
          </m:r>
          <m:sSup>
            <m:sSupPr>
              <m:ctrlPr>
                <w:rPr>
                  <w:rFonts w:ascii="Cambria Math" w:hAnsi="Cambria Math"/>
                  <w:bCs/>
                  <w:i/>
                </w:rPr>
              </m:ctrlPr>
            </m:sSupPr>
            <m:e>
              <m:bar>
                <m:barPr>
                  <m:pos m:val="top"/>
                  <m:ctrlPr>
                    <w:rPr>
                      <w:rFonts w:ascii="Cambria Math" w:hAnsi="Cambria Math"/>
                      <w:bCs/>
                      <w:i/>
                    </w:rPr>
                  </m:ctrlPr>
                </m:barPr>
                <m:e>
                  <m:r>
                    <w:rPr>
                      <w:rFonts w:ascii="Cambria Math" w:hAnsi="Cambria Math"/>
                    </w:rPr>
                    <m:t>y</m:t>
                  </m:r>
                </m:e>
              </m:bar>
            </m:e>
            <m:sup>
              <m:r>
                <w:rPr>
                  <w:rFonts w:ascii="Cambria Math" w:hAnsi="Cambria Math"/>
                </w:rPr>
                <m:t>n</m:t>
              </m:r>
            </m:sup>
          </m:sSup>
          <m:r>
            <w:rPr>
              <w:rFonts w:ascii="Cambria Math" w:hAnsi="Cambria Math"/>
            </w:rPr>
            <m:t>]</m:t>
          </m:r>
        </m:oMath>
        <w:r w:rsidRPr="000B69D9">
          <w:rPr>
            <w:bCs/>
          </w:rPr>
          <w:t xml:space="preserve"> is the interval output. For an input vector </w:t>
        </w:r>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bCs/>
                  <w:i/>
                </w:rPr>
              </m:ctrlPr>
            </m:sSubPr>
            <m:e>
              <m:r>
                <w:rPr>
                  <w:rFonts w:ascii="Cambria Math" w:hAnsi="Cambria Math"/>
                </w:rPr>
                <m:t>x</m:t>
              </m:r>
            </m:e>
            <m:sub>
              <m:r>
                <w:rPr>
                  <w:rFonts w:ascii="Cambria Math" w:hAnsi="Cambria Math"/>
                </w:rPr>
                <m:t>3</m:t>
              </m:r>
            </m:sub>
          </m:sSub>
          <m:r>
            <w:rPr>
              <w:rFonts w:ascii="Cambria Math" w:hAnsi="Cambria Math"/>
            </w:rPr>
            <m:t>)</m:t>
          </m:r>
        </m:oMath>
        <w:r w:rsidRPr="000B69D9">
          <w:rPr>
            <w:bCs/>
          </w:rPr>
          <w:t xml:space="preserve"> classical steps of the IT2-FLS can be summarized</w:t>
        </w:r>
      </w:ins>
      <w:ins w:id="360" w:author="Taskin, Ahmet AVL/TR" w:date="2015-06-04T23:19:00Z">
        <w:r w:rsidR="00626058">
          <w:rPr>
            <w:bCs/>
          </w:rPr>
          <w:t xml:space="preserve"> as</w:t>
        </w:r>
      </w:ins>
      <w:ins w:id="361" w:author="Taskin, Ahmet AVL/TR" w:date="2015-06-04T19:33:00Z">
        <w:r w:rsidRPr="000B69D9">
          <w:rPr>
            <w:bCs/>
          </w:rPr>
          <w:t xml:space="preserve"> below:</w:t>
        </w:r>
      </w:ins>
    </w:p>
    <w:p w14:paraId="04CE17B9" w14:textId="52E70689" w:rsidR="000B69D9" w:rsidRPr="000B69D9" w:rsidRDefault="000B69D9" w:rsidP="000B69D9">
      <w:pPr>
        <w:numPr>
          <w:ilvl w:val="0"/>
          <w:numId w:val="25"/>
        </w:numPr>
        <w:jc w:val="both"/>
        <w:rPr>
          <w:ins w:id="362" w:author="Taskin, Ahmet AVL/TR" w:date="2015-06-04T19:33:00Z"/>
          <w:bCs/>
        </w:rPr>
      </w:pPr>
      <w:ins w:id="363" w:author="Taskin, Ahmet AVL/TR" w:date="2015-06-04T19:33:00Z">
        <w:r w:rsidRPr="000B69D9">
          <w:rPr>
            <w:bCs/>
          </w:rPr>
          <w:t xml:space="preserve">Membership interval of each </w:t>
        </w:r>
        <m:oMath>
          <m:sSub>
            <m:sSubPr>
              <m:ctrlPr>
                <w:rPr>
                  <w:rFonts w:ascii="Cambria Math" w:hAnsi="Cambria Math"/>
                  <w:bCs/>
                  <w:i/>
                </w:rPr>
              </m:ctrlPr>
            </m:sSubPr>
            <m:e>
              <m:r>
                <w:rPr>
                  <w:rFonts w:ascii="Cambria Math" w:hAnsi="Cambria Math"/>
                </w:rPr>
                <m:t>x</m:t>
              </m:r>
            </m:e>
            <m:sub>
              <m:r>
                <w:rPr>
                  <w:rFonts w:ascii="Cambria Math" w:hAnsi="Cambria Math"/>
                </w:rPr>
                <m:t>i</m:t>
              </m:r>
            </m:sub>
          </m:sSub>
        </m:oMath>
        <w:r w:rsidRPr="000B69D9">
          <w:rPr>
            <w:bCs/>
          </w:rPr>
          <w:t xml:space="preserve"> on each </w:t>
        </w:r>
        <m:oMath>
          <m:sSubSup>
            <m:sSubSupPr>
              <m:ctrlPr>
                <w:rPr>
                  <w:rFonts w:ascii="Cambria Math" w:hAnsi="Cambria Math"/>
                  <w:bCs/>
                  <w:i/>
                </w:rPr>
              </m:ctrlPr>
            </m:sSubSupPr>
            <m:e>
              <m:r>
                <w:rPr>
                  <w:rFonts w:ascii="Cambria Math" w:hAnsi="Cambria Math"/>
                </w:rPr>
                <m:t>X</m:t>
              </m:r>
            </m:e>
            <m:sub>
              <m:r>
                <w:rPr>
                  <w:rFonts w:ascii="Cambria Math" w:hAnsi="Cambria Math"/>
                </w:rPr>
                <m:t>i</m:t>
              </m:r>
            </m:sub>
            <m:sup>
              <m:r>
                <w:rPr>
                  <w:rFonts w:ascii="Cambria Math" w:hAnsi="Cambria Math"/>
                </w:rPr>
                <m:t>n</m:t>
              </m:r>
            </m:sup>
          </m:sSubSup>
        </m:oMath>
        <w:r w:rsidRPr="000B69D9">
          <w:rPr>
            <w:bCs/>
          </w:rPr>
          <w:t xml:space="preserve"> is computed</w:t>
        </w:r>
      </w:ins>
    </w:p>
    <w:p w14:paraId="7170C296" w14:textId="77777777" w:rsidR="000B69D9" w:rsidRDefault="000B69D9" w:rsidP="000B69D9">
      <w:pPr>
        <w:numPr>
          <w:ilvl w:val="0"/>
          <w:numId w:val="25"/>
        </w:numPr>
        <w:jc w:val="both"/>
        <w:rPr>
          <w:ins w:id="364" w:author="Taskin, Ahmet AVL/TR" w:date="2015-06-04T19:38:00Z"/>
          <w:bCs/>
        </w:rPr>
      </w:pPr>
      <w:ins w:id="365" w:author="Taskin, Ahmet AVL/TR" w:date="2015-06-04T19:33:00Z">
        <w:r w:rsidRPr="000B69D9">
          <w:rPr>
            <w:bCs/>
          </w:rPr>
          <w:t>Firing interval of the nth rule is computed:</w:t>
        </w:r>
      </w:ins>
    </w:p>
    <w:p w14:paraId="52C3E540" w14:textId="0AEDAD82" w:rsidR="00AC5D7D" w:rsidRPr="00AC5D7D" w:rsidRDefault="00BC1B45">
      <w:pPr>
        <w:ind w:left="720"/>
        <w:jc w:val="both"/>
        <w:rPr>
          <w:ins w:id="366" w:author="Taskin, Ahmet AVL/TR" w:date="2015-06-04T19:39:00Z"/>
          <w:bCs/>
        </w:rPr>
        <w:pPrChange w:id="367" w:author="Taskin, Ahmet AVL/TR" w:date="2015-06-04T19:38:00Z">
          <w:pPr>
            <w:numPr>
              <w:numId w:val="25"/>
            </w:numPr>
            <w:ind w:left="720" w:hanging="360"/>
            <w:jc w:val="both"/>
          </w:pPr>
        </w:pPrChange>
      </w:pPr>
      <m:oMath>
        <m:sSup>
          <m:sSupPr>
            <m:ctrlPr>
              <w:ins w:id="368" w:author="Taskin, Ahmet AVL/TR" w:date="2015-06-04T19:38:00Z">
                <w:rPr>
                  <w:rFonts w:ascii="Cambria Math" w:hAnsi="Cambria Math"/>
                  <w:bCs/>
                  <w:i/>
                </w:rPr>
              </w:ins>
            </m:ctrlPr>
          </m:sSupPr>
          <m:e>
            <m:r>
              <w:ins w:id="369" w:author="Taskin, Ahmet AVL/TR" w:date="2015-06-04T19:38:00Z">
                <w:rPr>
                  <w:rFonts w:ascii="Cambria Math" w:hAnsi="Cambria Math"/>
                </w:rPr>
                <m:t>F</m:t>
              </w:ins>
            </m:r>
          </m:e>
          <m:sup>
            <m:r>
              <w:ins w:id="370" w:author="Taskin, Ahmet AVL/TR" w:date="2015-06-04T19:38:00Z">
                <w:rPr>
                  <w:rFonts w:ascii="Cambria Math" w:hAnsi="Cambria Math"/>
                </w:rPr>
                <m:t>n</m:t>
              </w:ins>
            </m:r>
          </m:sup>
        </m:sSup>
        <m:r>
          <w:ins w:id="371" w:author="Taskin, Ahmet AVL/TR" w:date="2015-06-04T19:38:00Z">
            <w:rPr>
              <w:rFonts w:ascii="Cambria Math" w:hAnsi="Cambria Math"/>
            </w:rPr>
            <m:t>=[</m:t>
          </w:ins>
        </m:r>
        <m:sSub>
          <m:sSubPr>
            <m:ctrlPr>
              <w:ins w:id="372" w:author="Taskin, Ahmet AVL/TR" w:date="2015-06-04T19:38:00Z">
                <w:rPr>
                  <w:rFonts w:ascii="Cambria Math" w:hAnsi="Cambria Math"/>
                  <w:bCs/>
                  <w:i/>
                </w:rPr>
              </w:ins>
            </m:ctrlPr>
          </m:sSubPr>
          <m:e>
            <m:r>
              <w:ins w:id="373" w:author="Taskin, Ahmet AVL/TR" w:date="2015-06-04T19:38:00Z">
                <w:rPr>
                  <w:rFonts w:ascii="Cambria Math" w:hAnsi="Cambria Math"/>
                </w:rPr>
                <m:t>μ</m:t>
              </w:ins>
            </m:r>
          </m:e>
          <m:sub>
            <m:sSubSup>
              <m:sSubSupPr>
                <m:ctrlPr>
                  <w:ins w:id="374" w:author="Taskin, Ahmet AVL/TR" w:date="2015-06-04T19:38:00Z">
                    <w:rPr>
                      <w:rFonts w:ascii="Cambria Math" w:hAnsi="Cambria Math"/>
                      <w:bCs/>
                      <w:i/>
                    </w:rPr>
                  </w:ins>
                </m:ctrlPr>
              </m:sSubSupPr>
              <m:e>
                <m:bar>
                  <m:barPr>
                    <m:ctrlPr>
                      <w:ins w:id="375" w:author="Taskin, Ahmet AVL/TR" w:date="2015-06-04T19:38:00Z">
                        <w:rPr>
                          <w:rFonts w:ascii="Cambria Math" w:hAnsi="Cambria Math"/>
                          <w:bCs/>
                          <w:i/>
                        </w:rPr>
                      </w:ins>
                    </m:ctrlPr>
                  </m:barPr>
                  <m:e>
                    <m:r>
                      <w:ins w:id="376" w:author="Taskin, Ahmet AVL/TR" w:date="2015-06-04T19:38:00Z">
                        <w:rPr>
                          <w:rFonts w:ascii="Cambria Math" w:hAnsi="Cambria Math"/>
                        </w:rPr>
                        <m:t>X</m:t>
                      </w:ins>
                    </m:r>
                  </m:e>
                </m:bar>
              </m:e>
              <m:sub>
                <m:r>
                  <w:ins w:id="377" w:author="Taskin, Ahmet AVL/TR" w:date="2015-06-04T19:38:00Z">
                    <w:rPr>
                      <w:rFonts w:ascii="Cambria Math" w:hAnsi="Cambria Math"/>
                    </w:rPr>
                    <m:t>1</m:t>
                  </w:ins>
                </m:r>
              </m:sub>
              <m:sup>
                <m:r>
                  <w:ins w:id="378" w:author="Taskin, Ahmet AVL/TR" w:date="2015-06-04T19:38:00Z">
                    <w:rPr>
                      <w:rFonts w:ascii="Cambria Math" w:hAnsi="Cambria Math"/>
                    </w:rPr>
                    <m:t>n</m:t>
                  </w:ins>
                </m:r>
              </m:sup>
            </m:sSubSup>
          </m:sub>
        </m:sSub>
        <m:sSub>
          <m:sSubPr>
            <m:ctrlPr>
              <w:ins w:id="379" w:author="Taskin, Ahmet AVL/TR" w:date="2015-06-04T19:38:00Z">
                <w:rPr>
                  <w:rFonts w:ascii="Cambria Math" w:hAnsi="Cambria Math"/>
                  <w:bCs/>
                  <w:i/>
                </w:rPr>
              </w:ins>
            </m:ctrlPr>
          </m:sSubPr>
          <m:e>
            <m:r>
              <w:ins w:id="380" w:author="Taskin, Ahmet AVL/TR" w:date="2015-06-04T19:38:00Z">
                <w:rPr>
                  <w:rFonts w:ascii="Cambria Math" w:hAnsi="Cambria Math"/>
                </w:rPr>
                <m:t>x</m:t>
              </w:ins>
            </m:r>
          </m:e>
          <m:sub>
            <m:r>
              <w:ins w:id="381" w:author="Taskin, Ahmet AVL/TR" w:date="2015-06-04T19:38:00Z">
                <w:rPr>
                  <w:rFonts w:ascii="Cambria Math" w:hAnsi="Cambria Math"/>
                </w:rPr>
                <m:t>1</m:t>
              </w:ins>
            </m:r>
          </m:sub>
        </m:sSub>
        <m:r>
          <w:ins w:id="382" w:author="Taskin, Ahmet AVL/TR" w:date="2015-06-04T19:38:00Z">
            <w:rPr>
              <w:rFonts w:ascii="Cambria Math" w:hAnsi="Cambria Math"/>
            </w:rPr>
            <m:t>×…×</m:t>
          </w:ins>
        </m:r>
        <m:sSub>
          <m:sSubPr>
            <m:ctrlPr>
              <w:ins w:id="383" w:author="Taskin, Ahmet AVL/TR" w:date="2015-06-04T19:38:00Z">
                <w:rPr>
                  <w:rFonts w:ascii="Cambria Math" w:hAnsi="Cambria Math"/>
                  <w:bCs/>
                  <w:i/>
                </w:rPr>
              </w:ins>
            </m:ctrlPr>
          </m:sSubPr>
          <m:e>
            <m:r>
              <w:ins w:id="384" w:author="Taskin, Ahmet AVL/TR" w:date="2015-06-04T19:38:00Z">
                <w:rPr>
                  <w:rFonts w:ascii="Cambria Math" w:hAnsi="Cambria Math"/>
                </w:rPr>
                <m:t>μ</m:t>
              </w:ins>
            </m:r>
          </m:e>
          <m:sub>
            <m:sSubSup>
              <m:sSubSupPr>
                <m:ctrlPr>
                  <w:ins w:id="385" w:author="Taskin, Ahmet AVL/TR" w:date="2015-06-04T19:38:00Z">
                    <w:rPr>
                      <w:rFonts w:ascii="Cambria Math" w:hAnsi="Cambria Math"/>
                      <w:bCs/>
                      <w:i/>
                    </w:rPr>
                  </w:ins>
                </m:ctrlPr>
              </m:sSubSupPr>
              <m:e>
                <m:bar>
                  <m:barPr>
                    <m:ctrlPr>
                      <w:ins w:id="386" w:author="Taskin, Ahmet AVL/TR" w:date="2015-06-04T19:38:00Z">
                        <w:rPr>
                          <w:rFonts w:ascii="Cambria Math" w:hAnsi="Cambria Math"/>
                          <w:bCs/>
                          <w:i/>
                        </w:rPr>
                      </w:ins>
                    </m:ctrlPr>
                  </m:barPr>
                  <m:e>
                    <m:r>
                      <w:ins w:id="387" w:author="Taskin, Ahmet AVL/TR" w:date="2015-06-04T19:38:00Z">
                        <w:rPr>
                          <w:rFonts w:ascii="Cambria Math" w:hAnsi="Cambria Math"/>
                        </w:rPr>
                        <m:t>X</m:t>
                      </w:ins>
                    </m:r>
                  </m:e>
                </m:bar>
              </m:e>
              <m:sub>
                <m:r>
                  <w:ins w:id="388" w:author="Taskin, Ahmet AVL/TR" w:date="2015-06-04T19:38:00Z">
                    <w:rPr>
                      <w:rFonts w:ascii="Cambria Math" w:hAnsi="Cambria Math"/>
                    </w:rPr>
                    <m:t>I</m:t>
                  </w:ins>
                </m:r>
              </m:sub>
              <m:sup>
                <m:r>
                  <w:ins w:id="389" w:author="Taskin, Ahmet AVL/TR" w:date="2015-06-04T19:38:00Z">
                    <w:rPr>
                      <w:rFonts w:ascii="Cambria Math" w:hAnsi="Cambria Math"/>
                    </w:rPr>
                    <m:t>n</m:t>
                  </w:ins>
                </m:r>
              </m:sup>
            </m:sSubSup>
          </m:sub>
        </m:sSub>
        <m:sSub>
          <m:sSubPr>
            <m:ctrlPr>
              <w:ins w:id="390" w:author="Taskin, Ahmet AVL/TR" w:date="2015-06-04T19:38:00Z">
                <w:rPr>
                  <w:rFonts w:ascii="Cambria Math" w:hAnsi="Cambria Math"/>
                  <w:bCs/>
                  <w:i/>
                </w:rPr>
              </w:ins>
            </m:ctrlPr>
          </m:sSubPr>
          <m:e>
            <m:r>
              <w:ins w:id="391" w:author="Taskin, Ahmet AVL/TR" w:date="2015-06-04T19:38:00Z">
                <w:rPr>
                  <w:rFonts w:ascii="Cambria Math" w:hAnsi="Cambria Math"/>
                </w:rPr>
                <m:t>x</m:t>
              </w:ins>
            </m:r>
          </m:e>
          <m:sub>
            <m:r>
              <w:ins w:id="392" w:author="Taskin, Ahmet AVL/TR" w:date="2015-06-04T19:38:00Z">
                <w:rPr>
                  <w:rFonts w:ascii="Cambria Math" w:hAnsi="Cambria Math"/>
                </w:rPr>
                <m:t>1</m:t>
              </w:ins>
            </m:r>
          </m:sub>
        </m:sSub>
        <m:r>
          <w:ins w:id="393" w:author="Taskin, Ahmet AVL/TR" w:date="2015-06-04T19:38:00Z">
            <w:rPr>
              <w:rFonts w:ascii="Cambria Math" w:hAnsi="Cambria Math"/>
            </w:rPr>
            <m:t>,</m:t>
          </w:ins>
        </m:r>
        <m:sSub>
          <m:sSubPr>
            <m:ctrlPr>
              <w:ins w:id="394" w:author="Taskin, Ahmet AVL/TR" w:date="2015-06-04T19:38:00Z">
                <w:rPr>
                  <w:rFonts w:ascii="Cambria Math" w:hAnsi="Cambria Math"/>
                  <w:bCs/>
                  <w:i/>
                </w:rPr>
              </w:ins>
            </m:ctrlPr>
          </m:sSubPr>
          <m:e>
            <m:r>
              <w:ins w:id="395" w:author="Taskin, Ahmet AVL/TR" w:date="2015-06-04T19:38:00Z">
                <w:rPr>
                  <w:rFonts w:ascii="Cambria Math" w:hAnsi="Cambria Math"/>
                </w:rPr>
                <m:t xml:space="preserve"> μ</m:t>
              </w:ins>
            </m:r>
          </m:e>
          <m:sub>
            <m:sSubSup>
              <m:sSubSupPr>
                <m:ctrlPr>
                  <w:ins w:id="396" w:author="Taskin, Ahmet AVL/TR" w:date="2015-06-04T19:38:00Z">
                    <w:rPr>
                      <w:rFonts w:ascii="Cambria Math" w:hAnsi="Cambria Math"/>
                      <w:bCs/>
                      <w:i/>
                    </w:rPr>
                  </w:ins>
                </m:ctrlPr>
              </m:sSubSupPr>
              <m:e>
                <m:bar>
                  <m:barPr>
                    <m:pos m:val="top"/>
                    <m:ctrlPr>
                      <w:ins w:id="397" w:author="Taskin, Ahmet AVL/TR" w:date="2015-06-04T19:38:00Z">
                        <w:rPr>
                          <w:rFonts w:ascii="Cambria Math" w:hAnsi="Cambria Math"/>
                          <w:bCs/>
                          <w:i/>
                        </w:rPr>
                      </w:ins>
                    </m:ctrlPr>
                  </m:barPr>
                  <m:e>
                    <m:r>
                      <w:ins w:id="398" w:author="Taskin, Ahmet AVL/TR" w:date="2015-06-04T19:38:00Z">
                        <w:rPr>
                          <w:rFonts w:ascii="Cambria Math" w:hAnsi="Cambria Math"/>
                        </w:rPr>
                        <m:t>X</m:t>
                      </w:ins>
                    </m:r>
                  </m:e>
                </m:bar>
              </m:e>
              <m:sub>
                <m:r>
                  <w:ins w:id="399" w:author="Taskin, Ahmet AVL/TR" w:date="2015-06-04T19:38:00Z">
                    <w:rPr>
                      <w:rFonts w:ascii="Cambria Math" w:hAnsi="Cambria Math"/>
                    </w:rPr>
                    <m:t>1</m:t>
                  </w:ins>
                </m:r>
              </m:sub>
              <m:sup>
                <m:r>
                  <w:ins w:id="400" w:author="Taskin, Ahmet AVL/TR" w:date="2015-06-04T19:38:00Z">
                    <w:rPr>
                      <w:rFonts w:ascii="Cambria Math" w:hAnsi="Cambria Math"/>
                    </w:rPr>
                    <m:t>n</m:t>
                  </w:ins>
                </m:r>
              </m:sup>
            </m:sSubSup>
          </m:sub>
        </m:sSub>
        <m:sSub>
          <m:sSubPr>
            <m:ctrlPr>
              <w:ins w:id="401" w:author="Taskin, Ahmet AVL/TR" w:date="2015-06-04T19:38:00Z">
                <w:rPr>
                  <w:rFonts w:ascii="Cambria Math" w:hAnsi="Cambria Math"/>
                  <w:bCs/>
                  <w:i/>
                </w:rPr>
              </w:ins>
            </m:ctrlPr>
          </m:sSubPr>
          <m:e>
            <m:r>
              <w:ins w:id="402" w:author="Taskin, Ahmet AVL/TR" w:date="2015-06-04T19:38:00Z">
                <w:rPr>
                  <w:rFonts w:ascii="Cambria Math" w:hAnsi="Cambria Math"/>
                </w:rPr>
                <m:t>x</m:t>
              </w:ins>
            </m:r>
          </m:e>
          <m:sub>
            <m:r>
              <w:ins w:id="403" w:author="Taskin, Ahmet AVL/TR" w:date="2015-06-04T19:38:00Z">
                <w:rPr>
                  <w:rFonts w:ascii="Cambria Math" w:hAnsi="Cambria Math"/>
                </w:rPr>
                <m:t>1</m:t>
              </w:ins>
            </m:r>
          </m:sub>
        </m:sSub>
        <m:r>
          <w:ins w:id="404" w:author="Taskin, Ahmet AVL/TR" w:date="2015-06-04T19:38:00Z">
            <w:rPr>
              <w:rFonts w:ascii="Cambria Math" w:hAnsi="Cambria Math"/>
            </w:rPr>
            <m:t>×…×</m:t>
          </w:ins>
        </m:r>
        <m:sSub>
          <m:sSubPr>
            <m:ctrlPr>
              <w:ins w:id="405" w:author="Taskin, Ahmet AVL/TR" w:date="2015-06-04T19:38:00Z">
                <w:rPr>
                  <w:rFonts w:ascii="Cambria Math" w:hAnsi="Cambria Math"/>
                  <w:bCs/>
                  <w:i/>
                </w:rPr>
              </w:ins>
            </m:ctrlPr>
          </m:sSubPr>
          <m:e>
            <m:r>
              <w:ins w:id="406" w:author="Taskin, Ahmet AVL/TR" w:date="2015-06-04T19:38:00Z">
                <w:rPr>
                  <w:rFonts w:ascii="Cambria Math" w:hAnsi="Cambria Math"/>
                </w:rPr>
                <m:t>μ</m:t>
              </w:ins>
            </m:r>
          </m:e>
          <m:sub>
            <m:sSubSup>
              <m:sSubSupPr>
                <m:ctrlPr>
                  <w:ins w:id="407" w:author="Taskin, Ahmet AVL/TR" w:date="2015-06-04T19:38:00Z">
                    <w:rPr>
                      <w:rFonts w:ascii="Cambria Math" w:hAnsi="Cambria Math"/>
                      <w:bCs/>
                      <w:i/>
                    </w:rPr>
                  </w:ins>
                </m:ctrlPr>
              </m:sSubSupPr>
              <m:e>
                <m:bar>
                  <m:barPr>
                    <m:pos m:val="top"/>
                    <m:ctrlPr>
                      <w:ins w:id="408" w:author="Taskin, Ahmet AVL/TR" w:date="2015-06-04T19:38:00Z">
                        <w:rPr>
                          <w:rFonts w:ascii="Cambria Math" w:hAnsi="Cambria Math"/>
                          <w:bCs/>
                          <w:i/>
                        </w:rPr>
                      </w:ins>
                    </m:ctrlPr>
                  </m:barPr>
                  <m:e>
                    <m:r>
                      <w:ins w:id="409" w:author="Taskin, Ahmet AVL/TR" w:date="2015-06-04T19:38:00Z">
                        <w:rPr>
                          <w:rFonts w:ascii="Cambria Math" w:hAnsi="Cambria Math"/>
                        </w:rPr>
                        <m:t>X</m:t>
                      </w:ins>
                    </m:r>
                  </m:e>
                </m:bar>
              </m:e>
              <m:sub>
                <m:r>
                  <w:ins w:id="410" w:author="Taskin, Ahmet AVL/TR" w:date="2015-06-04T19:38:00Z">
                    <w:rPr>
                      <w:rFonts w:ascii="Cambria Math" w:hAnsi="Cambria Math"/>
                    </w:rPr>
                    <m:t>I</m:t>
                  </w:ins>
                </m:r>
              </m:sub>
              <m:sup>
                <m:r>
                  <w:ins w:id="411" w:author="Taskin, Ahmet AVL/TR" w:date="2015-06-04T19:38:00Z">
                    <w:rPr>
                      <w:rFonts w:ascii="Cambria Math" w:hAnsi="Cambria Math"/>
                    </w:rPr>
                    <m:t>n</m:t>
                  </w:ins>
                </m:r>
              </m:sup>
            </m:sSubSup>
          </m:sub>
        </m:sSub>
        <m:sSub>
          <m:sSubPr>
            <m:ctrlPr>
              <w:ins w:id="412" w:author="Taskin, Ahmet AVL/TR" w:date="2015-06-04T19:38:00Z">
                <w:rPr>
                  <w:rFonts w:ascii="Cambria Math" w:hAnsi="Cambria Math"/>
                  <w:bCs/>
                  <w:i/>
                </w:rPr>
              </w:ins>
            </m:ctrlPr>
          </m:sSubPr>
          <m:e>
            <m:r>
              <w:ins w:id="413" w:author="Taskin, Ahmet AVL/TR" w:date="2015-06-04T19:38:00Z">
                <w:rPr>
                  <w:rFonts w:ascii="Cambria Math" w:hAnsi="Cambria Math"/>
                </w:rPr>
                <m:t>x</m:t>
              </w:ins>
            </m:r>
          </m:e>
          <m:sub>
            <m:r>
              <w:ins w:id="414" w:author="Taskin, Ahmet AVL/TR" w:date="2015-06-04T19:38:00Z">
                <w:rPr>
                  <w:rFonts w:ascii="Cambria Math" w:hAnsi="Cambria Math"/>
                </w:rPr>
                <m:t>1</m:t>
              </w:ins>
            </m:r>
          </m:sub>
        </m:sSub>
      </m:oMath>
      <w:ins w:id="415" w:author="Taskin, Ahmet AVL/TR" w:date="2015-06-04T22:56:00Z">
        <w:r w:rsidR="007B0700">
          <w:rPr>
            <w:bCs/>
          </w:rPr>
          <w:t xml:space="preserve">   </w:t>
        </w:r>
      </w:ins>
      <w:ins w:id="416" w:author="Taskin, Ahmet AVL/TR" w:date="2015-06-04T22:55:00Z">
        <w:r w:rsidR="007B0700">
          <w:rPr>
            <w:bCs/>
          </w:rPr>
          <w:t>(3)</w:t>
        </w:r>
      </w:ins>
    </w:p>
    <w:p w14:paraId="61622531" w14:textId="3F5C5B4C" w:rsidR="00AC5D7D" w:rsidRPr="000B69D9" w:rsidRDefault="007B0700" w:rsidP="007B0700">
      <w:pPr>
        <w:ind w:left="720" w:firstLine="720"/>
        <w:jc w:val="both"/>
        <w:rPr>
          <w:ins w:id="417" w:author="Taskin, Ahmet AVL/TR" w:date="2015-06-04T19:33:00Z"/>
          <w:bCs/>
        </w:rPr>
        <w:pPrChange w:id="418" w:author="Taskin, Ahmet AVL/TR" w:date="2015-06-04T22:56:00Z">
          <w:pPr>
            <w:numPr>
              <w:numId w:val="25"/>
            </w:numPr>
            <w:ind w:left="720" w:hanging="360"/>
            <w:jc w:val="both"/>
          </w:pPr>
        </w:pPrChange>
      </w:pPr>
      <w:ins w:id="419" w:author="Taskin, Ahmet AVL/TR" w:date="2015-06-04T22:56:00Z">
        <w:r>
          <w:t xml:space="preserve">   </w:t>
        </w:r>
      </w:ins>
      <m:oMath>
        <m:r>
          <w:ins w:id="420" w:author="Taskin, Ahmet AVL/TR" w:date="2015-06-04T19:39:00Z">
            <w:rPr>
              <w:rFonts w:ascii="Cambria Math" w:hAnsi="Cambria Math"/>
            </w:rPr>
            <m:t>≡</m:t>
          </w:ins>
        </m:r>
        <m:d>
          <m:dPr>
            <m:begChr m:val="["/>
            <m:endChr m:val="]"/>
            <m:ctrlPr>
              <w:ins w:id="421" w:author="Taskin, Ahmet AVL/TR" w:date="2015-06-04T19:39:00Z">
                <w:rPr>
                  <w:rFonts w:ascii="Cambria Math" w:hAnsi="Cambria Math"/>
                  <w:bCs/>
                  <w:i/>
                </w:rPr>
              </w:ins>
            </m:ctrlPr>
          </m:dPr>
          <m:e>
            <m:sSup>
              <m:sSupPr>
                <m:ctrlPr>
                  <w:ins w:id="422" w:author="Taskin, Ahmet AVL/TR" w:date="2015-06-04T19:39:00Z">
                    <w:rPr>
                      <w:rFonts w:ascii="Cambria Math" w:hAnsi="Cambria Math"/>
                      <w:bCs/>
                      <w:i/>
                    </w:rPr>
                  </w:ins>
                </m:ctrlPr>
              </m:sSupPr>
              <m:e>
                <m:bar>
                  <m:barPr>
                    <m:ctrlPr>
                      <w:ins w:id="423" w:author="Taskin, Ahmet AVL/TR" w:date="2015-06-04T19:39:00Z">
                        <w:rPr>
                          <w:rFonts w:ascii="Cambria Math" w:hAnsi="Cambria Math"/>
                          <w:bCs/>
                          <w:i/>
                        </w:rPr>
                      </w:ins>
                    </m:ctrlPr>
                  </m:barPr>
                  <m:e>
                    <m:r>
                      <w:ins w:id="424" w:author="Taskin, Ahmet AVL/TR" w:date="2015-06-04T19:39:00Z">
                        <w:rPr>
                          <w:rFonts w:ascii="Cambria Math" w:hAnsi="Cambria Math"/>
                        </w:rPr>
                        <m:t>f</m:t>
                      </w:ins>
                    </m:r>
                  </m:e>
                </m:bar>
              </m:e>
              <m:sup>
                <m:r>
                  <w:ins w:id="425" w:author="Taskin, Ahmet AVL/TR" w:date="2015-06-04T19:39:00Z">
                    <w:rPr>
                      <w:rFonts w:ascii="Cambria Math" w:hAnsi="Cambria Math"/>
                    </w:rPr>
                    <m:t>n</m:t>
                  </w:ins>
                </m:r>
              </m:sup>
            </m:sSup>
            <m:r>
              <w:ins w:id="426" w:author="Taskin, Ahmet AVL/TR" w:date="2015-06-04T19:39:00Z">
                <w:rPr>
                  <w:rFonts w:ascii="Cambria Math" w:hAnsi="Cambria Math"/>
                </w:rPr>
                <m:t>,</m:t>
              </w:ins>
            </m:r>
            <m:sSup>
              <m:sSupPr>
                <m:ctrlPr>
                  <w:ins w:id="427" w:author="Taskin, Ahmet AVL/TR" w:date="2015-06-04T19:39:00Z">
                    <w:rPr>
                      <w:rFonts w:ascii="Cambria Math" w:hAnsi="Cambria Math"/>
                      <w:bCs/>
                      <w:i/>
                    </w:rPr>
                  </w:ins>
                </m:ctrlPr>
              </m:sSupPr>
              <m:e>
                <m:bar>
                  <m:barPr>
                    <m:pos m:val="top"/>
                    <m:ctrlPr>
                      <w:ins w:id="428" w:author="Taskin, Ahmet AVL/TR" w:date="2015-06-04T19:39:00Z">
                        <w:rPr>
                          <w:rFonts w:ascii="Cambria Math" w:hAnsi="Cambria Math"/>
                          <w:bCs/>
                          <w:i/>
                        </w:rPr>
                      </w:ins>
                    </m:ctrlPr>
                  </m:barPr>
                  <m:e>
                    <m:r>
                      <w:ins w:id="429" w:author="Taskin, Ahmet AVL/TR" w:date="2015-06-04T19:39:00Z">
                        <w:rPr>
                          <w:rFonts w:ascii="Cambria Math" w:hAnsi="Cambria Math"/>
                        </w:rPr>
                        <m:t>f</m:t>
                      </w:ins>
                    </m:r>
                  </m:e>
                </m:bar>
              </m:e>
              <m:sup>
                <m:r>
                  <w:ins w:id="430" w:author="Taskin, Ahmet AVL/TR" w:date="2015-06-04T19:39:00Z">
                    <w:rPr>
                      <w:rFonts w:ascii="Cambria Math" w:hAnsi="Cambria Math"/>
                    </w:rPr>
                    <m:t>n</m:t>
                  </w:ins>
                </m:r>
              </m:sup>
            </m:sSup>
          </m:e>
        </m:d>
        <m:r>
          <w:ins w:id="431" w:author="Taskin, Ahmet AVL/TR" w:date="2015-06-04T19:39:00Z">
            <w:rPr>
              <w:rFonts w:ascii="Cambria Math" w:hAnsi="Cambria Math"/>
            </w:rPr>
            <m:t>, n=1,…,N</m:t>
          </w:ins>
        </m:r>
      </m:oMath>
      <w:ins w:id="432" w:author="Taskin, Ahmet AVL/TR" w:date="2015-06-04T22:56:00Z">
        <w:r>
          <w:t xml:space="preserve"> </w:t>
        </w:r>
        <w:r>
          <w:tab/>
        </w:r>
        <w:r>
          <w:tab/>
          <w:t xml:space="preserve">         (4)</w:t>
        </w:r>
      </w:ins>
    </w:p>
    <w:p w14:paraId="67478675" w14:textId="428520A0" w:rsidR="000B69D9" w:rsidRDefault="000B69D9" w:rsidP="000B69D9">
      <w:pPr>
        <w:numPr>
          <w:ilvl w:val="0"/>
          <w:numId w:val="25"/>
        </w:numPr>
        <w:jc w:val="both"/>
        <w:rPr>
          <w:ins w:id="433" w:author="Taskin, Ahmet AVL/TR" w:date="2015-06-04T19:45:00Z"/>
          <w:bCs/>
        </w:rPr>
      </w:pPr>
      <w:ins w:id="434" w:author="Taskin, Ahmet AVL/TR" w:date="2015-06-04T19:33:00Z">
        <w:r w:rsidRPr="000B69D9">
          <w:rPr>
            <w:bCs/>
          </w:rPr>
          <w:t xml:space="preserve">Type reduction (TR) method is performed to combine </w:t>
        </w:r>
        <m:oMath>
          <m:sSup>
            <m:sSupPr>
              <m:ctrlPr>
                <w:rPr>
                  <w:rFonts w:ascii="Cambria Math" w:hAnsi="Cambria Math"/>
                  <w:bCs/>
                  <w:i/>
                </w:rPr>
              </m:ctrlPr>
            </m:sSupPr>
            <m:e>
              <m:r>
                <w:rPr>
                  <w:rFonts w:ascii="Cambria Math" w:hAnsi="Cambria Math"/>
                </w:rPr>
                <m:t>F</m:t>
              </m:r>
            </m:e>
            <m:sup>
              <m:r>
                <w:rPr>
                  <w:rFonts w:ascii="Cambria Math" w:hAnsi="Cambria Math"/>
                </w:rPr>
                <m:t>n</m:t>
              </m:r>
            </m:sup>
          </m:sSup>
        </m:oMath>
      </w:ins>
      <w:ins w:id="435" w:author="Taskin, Ahmet AVL/TR" w:date="2015-06-04T19:42:00Z">
        <w:r w:rsidR="00AF0FAB">
          <w:rPr>
            <w:bCs/>
          </w:rPr>
          <w:t>and corresponding rule consequents</w:t>
        </w:r>
      </w:ins>
      <w:ins w:id="436" w:author="Taskin, Ahmet AVL/TR" w:date="2015-06-04T19:33:00Z">
        <w:r w:rsidRPr="000B69D9">
          <w:rPr>
            <w:bCs/>
          </w:rPr>
          <w:t>.</w:t>
        </w:r>
      </w:ins>
    </w:p>
    <w:p w14:paraId="78771083" w14:textId="7423F572" w:rsidR="003E11AB" w:rsidRPr="003E11AB" w:rsidRDefault="00BC1B45" w:rsidP="007B0700">
      <w:pPr>
        <w:ind w:left="1080" w:firstLine="360"/>
        <w:jc w:val="both"/>
        <w:rPr>
          <w:ins w:id="437" w:author="Taskin, Ahmet AVL/TR" w:date="2015-06-04T19:51:00Z"/>
          <w:bCs/>
        </w:rPr>
        <w:pPrChange w:id="438" w:author="Taskin, Ahmet AVL/TR" w:date="2015-06-04T22:56:00Z">
          <w:pPr>
            <w:numPr>
              <w:numId w:val="25"/>
            </w:numPr>
            <w:ind w:left="720" w:hanging="360"/>
            <w:jc w:val="both"/>
          </w:pPr>
        </w:pPrChange>
      </w:pPr>
      <m:oMath>
        <m:sSub>
          <m:sSubPr>
            <m:ctrlPr>
              <w:ins w:id="439" w:author="Taskin, Ahmet AVL/TR" w:date="2015-06-04T19:45:00Z">
                <w:rPr>
                  <w:rFonts w:ascii="Cambria Math" w:eastAsiaTheme="minorEastAsia" w:hAnsi="Cambria Math"/>
                  <w:i/>
                </w:rPr>
              </w:ins>
            </m:ctrlPr>
          </m:sSubPr>
          <m:e>
            <m:r>
              <w:ins w:id="440" w:author="Taskin, Ahmet AVL/TR" w:date="2015-06-04T19:45:00Z">
                <w:rPr>
                  <w:rFonts w:ascii="Cambria Math" w:eastAsiaTheme="minorEastAsia" w:hAnsi="Cambria Math"/>
                </w:rPr>
                <m:t>Y</m:t>
              </w:ins>
            </m:r>
          </m:e>
          <m:sub>
            <m:r>
              <w:ins w:id="441" w:author="Taskin, Ahmet AVL/TR" w:date="2015-06-04T19:45:00Z">
                <w:rPr>
                  <w:rFonts w:ascii="Cambria Math" w:eastAsiaTheme="minorEastAsia" w:hAnsi="Cambria Math"/>
                </w:rPr>
                <m:t>cos</m:t>
              </w:ins>
            </m:r>
          </m:sub>
        </m:sSub>
        <m:r>
          <w:ins w:id="442" w:author="Taskin, Ahmet AVL/TR" w:date="2015-06-04T19:45:00Z">
            <w:rPr>
              <w:rFonts w:ascii="Cambria Math" w:eastAsiaTheme="minorEastAsia" w:hAnsi="Cambria Math"/>
            </w:rPr>
            <m:t>=</m:t>
          </w:ins>
        </m:r>
        <m:nary>
          <m:naryPr>
            <m:chr m:val="⋃"/>
            <m:limLoc m:val="undOvr"/>
            <m:supHide m:val="1"/>
            <m:ctrlPr>
              <w:ins w:id="443" w:author="Taskin, Ahmet AVL/TR" w:date="2015-06-04T19:45:00Z">
                <w:rPr>
                  <w:rFonts w:ascii="Cambria Math" w:eastAsiaTheme="minorEastAsia" w:hAnsi="Cambria Math"/>
                  <w:i/>
                </w:rPr>
              </w:ins>
            </m:ctrlPr>
          </m:naryPr>
          <m:sub/>
          <m:sup/>
          <m:e>
            <m:f>
              <m:fPr>
                <m:ctrlPr>
                  <w:ins w:id="444" w:author="Taskin, Ahmet AVL/TR" w:date="2015-06-04T19:45:00Z">
                    <w:rPr>
                      <w:rFonts w:ascii="Cambria Math" w:eastAsiaTheme="minorEastAsia" w:hAnsi="Cambria Math"/>
                      <w:i/>
                    </w:rPr>
                  </w:ins>
                </m:ctrlPr>
              </m:fPr>
              <m:num>
                <m:nary>
                  <m:naryPr>
                    <m:chr m:val="∑"/>
                    <m:limLoc m:val="undOvr"/>
                    <m:ctrlPr>
                      <w:ins w:id="445" w:author="Taskin, Ahmet AVL/TR" w:date="2015-06-04T19:45:00Z">
                        <w:rPr>
                          <w:rFonts w:ascii="Cambria Math" w:eastAsiaTheme="minorEastAsia" w:hAnsi="Cambria Math"/>
                          <w:i/>
                        </w:rPr>
                      </w:ins>
                    </m:ctrlPr>
                  </m:naryPr>
                  <m:sub>
                    <m:r>
                      <w:ins w:id="446" w:author="Taskin, Ahmet AVL/TR" w:date="2015-06-04T19:45:00Z">
                        <w:rPr>
                          <w:rFonts w:ascii="Cambria Math" w:eastAsiaTheme="minorEastAsia" w:hAnsi="Cambria Math"/>
                        </w:rPr>
                        <m:t>n=1</m:t>
                      </w:ins>
                    </m:r>
                  </m:sub>
                  <m:sup>
                    <m:r>
                      <w:ins w:id="447" w:author="Taskin, Ahmet AVL/TR" w:date="2015-06-04T19:45:00Z">
                        <w:rPr>
                          <w:rFonts w:ascii="Cambria Math" w:eastAsiaTheme="minorEastAsia" w:hAnsi="Cambria Math"/>
                        </w:rPr>
                        <m:t>N</m:t>
                      </w:ins>
                    </m:r>
                  </m:sup>
                  <m:e>
                    <m:sSup>
                      <m:sSupPr>
                        <m:ctrlPr>
                          <w:ins w:id="448" w:author="Taskin, Ahmet AVL/TR" w:date="2015-06-04T19:45:00Z">
                            <w:rPr>
                              <w:rFonts w:ascii="Cambria Math" w:eastAsiaTheme="minorEastAsia" w:hAnsi="Cambria Math"/>
                              <w:i/>
                            </w:rPr>
                          </w:ins>
                        </m:ctrlPr>
                      </m:sSupPr>
                      <m:e>
                        <m:r>
                          <w:ins w:id="449" w:author="Taskin, Ahmet AVL/TR" w:date="2015-06-04T19:45:00Z">
                            <w:rPr>
                              <w:rFonts w:ascii="Cambria Math" w:eastAsiaTheme="minorEastAsia" w:hAnsi="Cambria Math"/>
                            </w:rPr>
                            <m:t>Y</m:t>
                          </w:ins>
                        </m:r>
                      </m:e>
                      <m:sup>
                        <m:r>
                          <w:ins w:id="450" w:author="Taskin, Ahmet AVL/TR" w:date="2015-06-04T19:45:00Z">
                            <w:rPr>
                              <w:rFonts w:ascii="Cambria Math" w:eastAsiaTheme="minorEastAsia" w:hAnsi="Cambria Math"/>
                            </w:rPr>
                            <m:t>n</m:t>
                          </w:ins>
                        </m:r>
                      </m:sup>
                    </m:sSup>
                    <m:sSup>
                      <m:sSupPr>
                        <m:ctrlPr>
                          <w:ins w:id="451" w:author="Taskin, Ahmet AVL/TR" w:date="2015-06-04T19:45:00Z">
                            <w:rPr>
                              <w:rFonts w:ascii="Cambria Math" w:eastAsiaTheme="minorEastAsia" w:hAnsi="Cambria Math"/>
                              <w:i/>
                            </w:rPr>
                          </w:ins>
                        </m:ctrlPr>
                      </m:sSupPr>
                      <m:e>
                        <m:r>
                          <w:ins w:id="452" w:author="Taskin, Ahmet AVL/TR" w:date="2015-06-04T19:45:00Z">
                            <w:rPr>
                              <w:rFonts w:ascii="Cambria Math" w:eastAsiaTheme="minorEastAsia" w:hAnsi="Cambria Math"/>
                            </w:rPr>
                            <m:t>F</m:t>
                          </w:ins>
                        </m:r>
                      </m:e>
                      <m:sup>
                        <m:r>
                          <w:ins w:id="453" w:author="Taskin, Ahmet AVL/TR" w:date="2015-06-04T19:45:00Z">
                            <w:rPr>
                              <w:rFonts w:ascii="Cambria Math" w:eastAsiaTheme="minorEastAsia" w:hAnsi="Cambria Math"/>
                            </w:rPr>
                            <m:t>n</m:t>
                          </w:ins>
                        </m:r>
                      </m:sup>
                    </m:sSup>
                  </m:e>
                </m:nary>
              </m:num>
              <m:den>
                <m:nary>
                  <m:naryPr>
                    <m:chr m:val="∑"/>
                    <m:limLoc m:val="undOvr"/>
                    <m:ctrlPr>
                      <w:ins w:id="454" w:author="Taskin, Ahmet AVL/TR" w:date="2015-06-04T19:45:00Z">
                        <w:rPr>
                          <w:rFonts w:ascii="Cambria Math" w:eastAsiaTheme="minorEastAsia" w:hAnsi="Cambria Math"/>
                          <w:i/>
                        </w:rPr>
                      </w:ins>
                    </m:ctrlPr>
                  </m:naryPr>
                  <m:sub>
                    <m:r>
                      <w:ins w:id="455" w:author="Taskin, Ahmet AVL/TR" w:date="2015-06-04T19:54:00Z">
                        <w:rPr>
                          <w:rFonts w:ascii="Cambria Math" w:eastAsiaTheme="minorEastAsia" w:hAnsi="Cambria Math"/>
                        </w:rPr>
                        <m:t>n</m:t>
                      </w:ins>
                    </m:r>
                    <m:r>
                      <w:ins w:id="456" w:author="Taskin, Ahmet AVL/TR" w:date="2015-06-04T19:45:00Z">
                        <w:rPr>
                          <w:rFonts w:ascii="Cambria Math" w:eastAsiaTheme="minorEastAsia" w:hAnsi="Cambria Math"/>
                        </w:rPr>
                        <m:t>=1</m:t>
                      </w:ins>
                    </m:r>
                  </m:sub>
                  <m:sup>
                    <m:r>
                      <w:ins w:id="457" w:author="Taskin, Ahmet AVL/TR" w:date="2015-06-04T19:54:00Z">
                        <w:rPr>
                          <w:rFonts w:ascii="Cambria Math" w:eastAsiaTheme="minorEastAsia" w:hAnsi="Cambria Math"/>
                        </w:rPr>
                        <m:t>N</m:t>
                      </w:ins>
                    </m:r>
                  </m:sup>
                  <m:e>
                    <m:sSup>
                      <m:sSupPr>
                        <m:ctrlPr>
                          <w:ins w:id="458" w:author="Taskin, Ahmet AVL/TR" w:date="2015-06-04T19:45:00Z">
                            <w:rPr>
                              <w:rFonts w:ascii="Cambria Math" w:eastAsiaTheme="minorEastAsia" w:hAnsi="Cambria Math"/>
                              <w:i/>
                            </w:rPr>
                          </w:ins>
                        </m:ctrlPr>
                      </m:sSupPr>
                      <m:e>
                        <m:r>
                          <w:ins w:id="459" w:author="Taskin, Ahmet AVL/TR" w:date="2015-06-04T19:45:00Z">
                            <w:rPr>
                              <w:rFonts w:ascii="Cambria Math" w:eastAsiaTheme="minorEastAsia" w:hAnsi="Cambria Math"/>
                            </w:rPr>
                            <m:t>F</m:t>
                          </w:ins>
                        </m:r>
                      </m:e>
                      <m:sup>
                        <m:r>
                          <w:ins w:id="460" w:author="Taskin, Ahmet AVL/TR" w:date="2015-06-04T19:45:00Z">
                            <w:rPr>
                              <w:rFonts w:ascii="Cambria Math" w:eastAsiaTheme="minorEastAsia" w:hAnsi="Cambria Math"/>
                            </w:rPr>
                            <m:t>n</m:t>
                          </w:ins>
                        </m:r>
                      </m:sup>
                    </m:sSup>
                  </m:e>
                </m:nary>
              </m:den>
            </m:f>
            <m:r>
              <w:ins w:id="461" w:author="Taskin, Ahmet AVL/TR" w:date="2015-06-04T19:45:00Z">
                <w:rPr>
                  <w:rFonts w:ascii="Cambria Math" w:eastAsiaTheme="minorEastAsia" w:hAnsi="Cambria Math"/>
                </w:rPr>
                <m:t>=</m:t>
              </w:ins>
            </m:r>
            <m:d>
              <m:dPr>
                <m:begChr m:val="["/>
                <m:endChr m:val="]"/>
                <m:ctrlPr>
                  <w:ins w:id="462" w:author="Taskin, Ahmet AVL/TR" w:date="2015-06-04T19:45:00Z">
                    <w:rPr>
                      <w:rFonts w:ascii="Cambria Math" w:eastAsiaTheme="minorEastAsia" w:hAnsi="Cambria Math"/>
                      <w:i/>
                    </w:rPr>
                  </w:ins>
                </m:ctrlPr>
              </m:dPr>
              <m:e>
                <m:sSub>
                  <m:sSubPr>
                    <m:ctrlPr>
                      <w:ins w:id="463" w:author="Taskin, Ahmet AVL/TR" w:date="2015-06-04T19:45:00Z">
                        <w:rPr>
                          <w:rFonts w:ascii="Cambria Math" w:hAnsi="Cambria Math"/>
                          <w:i/>
                        </w:rPr>
                      </w:ins>
                    </m:ctrlPr>
                  </m:sSubPr>
                  <m:e>
                    <m:r>
                      <w:ins w:id="464" w:author="Taskin, Ahmet AVL/TR" w:date="2015-06-04T19:49:00Z">
                        <w:rPr>
                          <w:rFonts w:ascii="Cambria Math" w:hAnsi="Cambria Math"/>
                        </w:rPr>
                        <m:t>y</m:t>
                      </w:ins>
                    </m:r>
                  </m:e>
                  <m:sub>
                    <m:r>
                      <w:ins w:id="465" w:author="Taskin, Ahmet AVL/TR" w:date="2015-06-04T19:45:00Z">
                        <w:rPr>
                          <w:rFonts w:ascii="Cambria Math" w:hAnsi="Cambria Math"/>
                        </w:rPr>
                        <m:t>l</m:t>
                      </w:ins>
                    </m:r>
                  </m:sub>
                </m:sSub>
                <m:r>
                  <w:ins w:id="466" w:author="Taskin, Ahmet AVL/TR" w:date="2015-06-04T19:45:00Z">
                    <w:rPr>
                      <w:rFonts w:ascii="Cambria Math" w:hAnsi="Cambria Math"/>
                    </w:rPr>
                    <m:t>,</m:t>
                  </w:ins>
                </m:r>
                <m:sSub>
                  <m:sSubPr>
                    <m:ctrlPr>
                      <w:ins w:id="467" w:author="Taskin, Ahmet AVL/TR" w:date="2015-06-04T19:45:00Z">
                        <w:rPr>
                          <w:rFonts w:ascii="Cambria Math" w:hAnsi="Cambria Math"/>
                          <w:i/>
                        </w:rPr>
                      </w:ins>
                    </m:ctrlPr>
                  </m:sSubPr>
                  <m:e>
                    <m:r>
                      <w:ins w:id="468" w:author="Taskin, Ahmet AVL/TR" w:date="2015-06-04T19:49:00Z">
                        <w:rPr>
                          <w:rFonts w:ascii="Cambria Math" w:hAnsi="Cambria Math"/>
                        </w:rPr>
                        <m:t>y</m:t>
                      </w:ins>
                    </m:r>
                  </m:e>
                  <m:sub>
                    <m:r>
                      <w:ins w:id="469" w:author="Taskin, Ahmet AVL/TR" w:date="2015-06-04T19:45:00Z">
                        <w:rPr>
                          <w:rFonts w:ascii="Cambria Math" w:hAnsi="Cambria Math"/>
                        </w:rPr>
                        <m:t>r</m:t>
                      </w:ins>
                    </m:r>
                  </m:sub>
                </m:sSub>
              </m:e>
            </m:d>
          </m:e>
        </m:nary>
      </m:oMath>
      <w:ins w:id="470" w:author="Taskin, Ahmet AVL/TR" w:date="2015-06-04T22:56:00Z">
        <w:r w:rsidR="007B0700">
          <w:tab/>
        </w:r>
      </w:ins>
      <w:ins w:id="471" w:author="Taskin, Ahmet AVL/TR" w:date="2015-06-04T22:57:00Z">
        <w:r w:rsidR="007B0700">
          <w:t xml:space="preserve">         </w:t>
        </w:r>
      </w:ins>
      <w:ins w:id="472" w:author="Taskin, Ahmet AVL/TR" w:date="2015-06-04T22:56:00Z">
        <w:r w:rsidR="007B0700">
          <w:t>(5)</w:t>
        </w:r>
      </w:ins>
    </w:p>
    <w:p w14:paraId="1A3E45BD" w14:textId="0E2CF44C" w:rsidR="00F468F7" w:rsidRPr="003E11AB" w:rsidRDefault="00BC1B45" w:rsidP="007B0700">
      <w:pPr>
        <w:ind w:left="720" w:firstLine="720"/>
        <w:jc w:val="both"/>
        <w:rPr>
          <w:ins w:id="473" w:author="Taskin, Ahmet AVL/TR" w:date="2015-06-04T19:46:00Z"/>
          <w:bCs/>
          <w:rPrChange w:id="474" w:author="Taskin, Ahmet AVL/TR" w:date="2015-06-04T19:51:00Z">
            <w:rPr>
              <w:ins w:id="475" w:author="Taskin, Ahmet AVL/TR" w:date="2015-06-04T19:46:00Z"/>
              <w:rFonts w:ascii="Cambria Math" w:eastAsiaTheme="minorEastAsia" w:hAnsi="Cambria Math"/>
              <w:i/>
            </w:rPr>
          </w:rPrChange>
        </w:rPr>
        <w:pPrChange w:id="476" w:author="Taskin, Ahmet AVL/TR" w:date="2015-06-04T22:57:00Z">
          <w:pPr>
            <w:numPr>
              <w:numId w:val="25"/>
            </w:numPr>
            <w:ind w:left="720" w:hanging="360"/>
            <w:jc w:val="both"/>
          </w:pPr>
        </w:pPrChange>
      </w:pPr>
      <m:oMath>
        <m:sSub>
          <m:sSubPr>
            <m:ctrlPr>
              <w:ins w:id="477" w:author="Taskin, Ahmet AVL/TR" w:date="2015-06-04T19:46:00Z">
                <w:rPr>
                  <w:rFonts w:ascii="Cambria Math" w:eastAsiaTheme="minorEastAsia" w:hAnsi="Cambria Math"/>
                  <w:i/>
                </w:rPr>
              </w:ins>
            </m:ctrlPr>
          </m:sSubPr>
          <m:e>
            <m:r>
              <w:ins w:id="478" w:author="Taskin, Ahmet AVL/TR" w:date="2015-06-04T19:49:00Z">
                <w:rPr>
                  <w:rFonts w:ascii="Cambria Math" w:eastAsiaTheme="minorEastAsia" w:hAnsi="Cambria Math"/>
                </w:rPr>
                <m:t>y</m:t>
              </w:ins>
            </m:r>
          </m:e>
          <m:sub>
            <m:r>
              <w:ins w:id="479" w:author="Taskin, Ahmet AVL/TR" w:date="2015-06-04T19:46:00Z">
                <w:rPr>
                  <w:rFonts w:ascii="Cambria Math" w:eastAsiaTheme="minorEastAsia" w:hAnsi="Cambria Math"/>
                </w:rPr>
                <m:t>l</m:t>
              </w:ins>
            </m:r>
          </m:sub>
        </m:sSub>
        <m:r>
          <w:ins w:id="480" w:author="Taskin, Ahmet AVL/TR" w:date="2015-06-04T19:46:00Z">
            <w:rPr>
              <w:rFonts w:ascii="Cambria Math" w:eastAsiaTheme="minorEastAsia" w:hAnsi="Cambria Math"/>
            </w:rPr>
            <m:t>=</m:t>
          </w:ins>
        </m:r>
        <m:func>
          <m:funcPr>
            <m:ctrlPr>
              <w:ins w:id="481" w:author="Taskin, Ahmet AVL/TR" w:date="2015-06-04T19:46:00Z">
                <w:rPr>
                  <w:rFonts w:ascii="Cambria Math" w:eastAsiaTheme="minorEastAsia" w:hAnsi="Cambria Math"/>
                  <w:i/>
                </w:rPr>
              </w:ins>
            </m:ctrlPr>
          </m:funcPr>
          <m:fName>
            <m:r>
              <w:ins w:id="482" w:author="Taskin, Ahmet AVL/TR" w:date="2015-06-04T19:46:00Z">
                <m:rPr>
                  <m:sty m:val="p"/>
                </m:rPr>
                <w:rPr>
                  <w:rFonts w:ascii="Cambria Math" w:eastAsiaTheme="minorEastAsia" w:hAnsi="Cambria Math"/>
                </w:rPr>
                <m:t>min</m:t>
              </w:ins>
            </m:r>
          </m:fName>
          <m:e>
            <m:f>
              <m:fPr>
                <m:ctrlPr>
                  <w:ins w:id="483" w:author="Taskin, Ahmet AVL/TR" w:date="2015-06-04T19:46:00Z">
                    <w:rPr>
                      <w:rFonts w:ascii="Cambria Math" w:eastAsiaTheme="minorEastAsia" w:hAnsi="Cambria Math"/>
                      <w:i/>
                    </w:rPr>
                  </w:ins>
                </m:ctrlPr>
              </m:fPr>
              <m:num>
                <m:nary>
                  <m:naryPr>
                    <m:chr m:val="∑"/>
                    <m:limLoc m:val="undOvr"/>
                    <m:ctrlPr>
                      <w:ins w:id="484" w:author="Taskin, Ahmet AVL/TR" w:date="2015-06-04T19:46:00Z">
                        <w:rPr>
                          <w:rFonts w:ascii="Cambria Math" w:eastAsiaTheme="minorEastAsia" w:hAnsi="Cambria Math"/>
                          <w:i/>
                        </w:rPr>
                      </w:ins>
                    </m:ctrlPr>
                  </m:naryPr>
                  <m:sub>
                    <m:r>
                      <w:ins w:id="485" w:author="Taskin, Ahmet AVL/TR" w:date="2015-06-04T19:46:00Z">
                        <w:rPr>
                          <w:rFonts w:ascii="Cambria Math" w:eastAsiaTheme="minorEastAsia" w:hAnsi="Cambria Math"/>
                        </w:rPr>
                        <m:t>n=1</m:t>
                      </w:ins>
                    </m:r>
                  </m:sub>
                  <m:sup>
                    <m:r>
                      <w:ins w:id="486" w:author="Taskin, Ahmet AVL/TR" w:date="2015-06-04T19:46:00Z">
                        <w:rPr>
                          <w:rFonts w:ascii="Cambria Math" w:eastAsiaTheme="minorEastAsia" w:hAnsi="Cambria Math"/>
                        </w:rPr>
                        <m:t>k</m:t>
                      </w:ins>
                    </m:r>
                  </m:sup>
                  <m:e>
                    <m:sSup>
                      <m:sSupPr>
                        <m:ctrlPr>
                          <w:ins w:id="487" w:author="Taskin, Ahmet AVL/TR" w:date="2015-06-04T19:47:00Z">
                            <w:rPr>
                              <w:rFonts w:ascii="Cambria Math" w:eastAsiaTheme="minorEastAsia" w:hAnsi="Cambria Math"/>
                              <w:i/>
                            </w:rPr>
                          </w:ins>
                        </m:ctrlPr>
                      </m:sSupPr>
                      <m:e>
                        <m:bar>
                          <m:barPr>
                            <m:ctrlPr>
                              <w:ins w:id="488" w:author="Taskin, Ahmet AVL/TR" w:date="2015-06-04T19:53:00Z">
                                <w:rPr>
                                  <w:rFonts w:ascii="Cambria Math" w:eastAsiaTheme="minorEastAsia" w:hAnsi="Cambria Math"/>
                                  <w:i/>
                                </w:rPr>
                              </w:ins>
                            </m:ctrlPr>
                          </m:barPr>
                          <m:e>
                            <m:r>
                              <w:ins w:id="489" w:author="Taskin, Ahmet AVL/TR" w:date="2015-06-04T19:53:00Z">
                                <w:rPr>
                                  <w:rFonts w:ascii="Cambria Math" w:eastAsiaTheme="minorEastAsia" w:hAnsi="Cambria Math"/>
                                </w:rPr>
                                <m:t>y</m:t>
                              </w:ins>
                            </m:r>
                          </m:e>
                        </m:bar>
                      </m:e>
                      <m:sup>
                        <m:r>
                          <w:ins w:id="490" w:author="Taskin, Ahmet AVL/TR" w:date="2015-06-04T19:47:00Z">
                            <w:rPr>
                              <w:rFonts w:ascii="Cambria Math" w:eastAsiaTheme="minorEastAsia" w:hAnsi="Cambria Math"/>
                            </w:rPr>
                            <m:t>n</m:t>
                          </w:ins>
                        </m:r>
                      </m:sup>
                    </m:sSup>
                    <m:sSup>
                      <m:sSupPr>
                        <m:ctrlPr>
                          <w:ins w:id="491" w:author="Taskin, Ahmet AVL/TR" w:date="2015-06-04T19:47:00Z">
                            <w:rPr>
                              <w:rFonts w:ascii="Cambria Math" w:eastAsiaTheme="minorEastAsia" w:hAnsi="Cambria Math"/>
                              <w:i/>
                            </w:rPr>
                          </w:ins>
                        </m:ctrlPr>
                      </m:sSupPr>
                      <m:e>
                        <m:bar>
                          <m:barPr>
                            <m:pos m:val="top"/>
                            <m:ctrlPr>
                              <w:ins w:id="492" w:author="Taskin, Ahmet AVL/TR" w:date="2015-06-04T19:53:00Z">
                                <w:rPr>
                                  <w:rFonts w:ascii="Cambria Math" w:eastAsiaTheme="minorEastAsia" w:hAnsi="Cambria Math"/>
                                  <w:i/>
                                </w:rPr>
                              </w:ins>
                            </m:ctrlPr>
                          </m:barPr>
                          <m:e>
                            <m:r>
                              <w:ins w:id="493" w:author="Taskin, Ahmet AVL/TR" w:date="2015-06-04T19:53:00Z">
                                <w:rPr>
                                  <w:rFonts w:ascii="Cambria Math" w:eastAsiaTheme="minorEastAsia" w:hAnsi="Cambria Math"/>
                                </w:rPr>
                                <m:t>f</m:t>
                              </w:ins>
                            </m:r>
                          </m:e>
                        </m:bar>
                      </m:e>
                      <m:sup>
                        <m:r>
                          <w:ins w:id="494" w:author="Taskin, Ahmet AVL/TR" w:date="2015-06-04T19:47:00Z">
                            <w:rPr>
                              <w:rFonts w:ascii="Cambria Math" w:eastAsiaTheme="minorEastAsia" w:hAnsi="Cambria Math"/>
                            </w:rPr>
                            <m:t>n</m:t>
                          </w:ins>
                        </m:r>
                      </m:sup>
                    </m:sSup>
                  </m:e>
                </m:nary>
                <m:r>
                  <w:ins w:id="495" w:author="Taskin, Ahmet AVL/TR" w:date="2015-06-04T19:46:00Z">
                    <w:rPr>
                      <w:rFonts w:ascii="Cambria Math" w:eastAsiaTheme="minorEastAsia" w:hAnsi="Cambria Math"/>
                    </w:rPr>
                    <m:t>+</m:t>
                  </w:ins>
                </m:r>
                <m:nary>
                  <m:naryPr>
                    <m:chr m:val="∑"/>
                    <m:limLoc m:val="undOvr"/>
                    <m:ctrlPr>
                      <w:ins w:id="496" w:author="Taskin, Ahmet AVL/TR" w:date="2015-06-04T19:46:00Z">
                        <w:rPr>
                          <w:rFonts w:ascii="Cambria Math" w:eastAsiaTheme="minorEastAsia" w:hAnsi="Cambria Math"/>
                          <w:i/>
                        </w:rPr>
                      </w:ins>
                    </m:ctrlPr>
                  </m:naryPr>
                  <m:sub>
                    <m:r>
                      <w:ins w:id="497" w:author="Taskin, Ahmet AVL/TR" w:date="2015-06-04T19:48:00Z">
                        <w:rPr>
                          <w:rFonts w:ascii="Cambria Math" w:eastAsiaTheme="minorEastAsia" w:hAnsi="Cambria Math"/>
                        </w:rPr>
                        <m:t>n</m:t>
                      </w:ins>
                    </m:r>
                    <m:r>
                      <w:ins w:id="498" w:author="Taskin, Ahmet AVL/TR" w:date="2015-06-04T19:46:00Z">
                        <w:rPr>
                          <w:rFonts w:ascii="Cambria Math" w:eastAsiaTheme="minorEastAsia" w:hAnsi="Cambria Math"/>
                        </w:rPr>
                        <m:t>=k+1</m:t>
                      </w:ins>
                    </m:r>
                  </m:sub>
                  <m:sup>
                    <m:r>
                      <w:ins w:id="499" w:author="Taskin, Ahmet AVL/TR" w:date="2015-06-04T19:48:00Z">
                        <w:rPr>
                          <w:rFonts w:ascii="Cambria Math" w:eastAsiaTheme="minorEastAsia" w:hAnsi="Cambria Math"/>
                        </w:rPr>
                        <m:t>N</m:t>
                      </w:ins>
                    </m:r>
                  </m:sup>
                  <m:e>
                    <m:sSup>
                      <m:sSupPr>
                        <m:ctrlPr>
                          <w:ins w:id="500" w:author="Taskin, Ahmet AVL/TR" w:date="2015-06-04T19:48:00Z">
                            <w:rPr>
                              <w:rFonts w:ascii="Cambria Math" w:eastAsiaTheme="minorEastAsia" w:hAnsi="Cambria Math"/>
                              <w:i/>
                            </w:rPr>
                          </w:ins>
                        </m:ctrlPr>
                      </m:sSupPr>
                      <m:e>
                        <m:bar>
                          <m:barPr>
                            <m:ctrlPr>
                              <w:ins w:id="501" w:author="Taskin, Ahmet AVL/TR" w:date="2015-06-04T19:53:00Z">
                                <w:rPr>
                                  <w:rFonts w:ascii="Cambria Math" w:eastAsiaTheme="minorEastAsia" w:hAnsi="Cambria Math"/>
                                  <w:i/>
                                </w:rPr>
                              </w:ins>
                            </m:ctrlPr>
                          </m:barPr>
                          <m:e>
                            <m:r>
                              <w:ins w:id="502" w:author="Taskin, Ahmet AVL/TR" w:date="2015-06-04T19:53:00Z">
                                <w:rPr>
                                  <w:rFonts w:ascii="Cambria Math" w:eastAsiaTheme="minorEastAsia" w:hAnsi="Cambria Math"/>
                                </w:rPr>
                                <m:t>y</m:t>
                              </w:ins>
                            </m:r>
                          </m:e>
                        </m:bar>
                      </m:e>
                      <m:sup>
                        <m:r>
                          <w:ins w:id="503" w:author="Taskin, Ahmet AVL/TR" w:date="2015-06-04T19:48:00Z">
                            <w:rPr>
                              <w:rFonts w:ascii="Cambria Math" w:eastAsiaTheme="minorEastAsia" w:hAnsi="Cambria Math"/>
                            </w:rPr>
                            <m:t>n</m:t>
                          </w:ins>
                        </m:r>
                      </m:sup>
                    </m:sSup>
                    <m:sSup>
                      <m:sSupPr>
                        <m:ctrlPr>
                          <w:ins w:id="504" w:author="Taskin, Ahmet AVL/TR" w:date="2015-06-04T19:48:00Z">
                            <w:rPr>
                              <w:rFonts w:ascii="Cambria Math" w:eastAsiaTheme="minorEastAsia" w:hAnsi="Cambria Math"/>
                              <w:i/>
                            </w:rPr>
                          </w:ins>
                        </m:ctrlPr>
                      </m:sSupPr>
                      <m:e>
                        <m:bar>
                          <m:barPr>
                            <m:ctrlPr>
                              <w:ins w:id="505" w:author="Taskin, Ahmet AVL/TR" w:date="2015-06-04T19:53:00Z">
                                <w:rPr>
                                  <w:rFonts w:ascii="Cambria Math" w:eastAsiaTheme="minorEastAsia" w:hAnsi="Cambria Math"/>
                                  <w:i/>
                                </w:rPr>
                              </w:ins>
                            </m:ctrlPr>
                          </m:barPr>
                          <m:e>
                            <m:r>
                              <w:ins w:id="506" w:author="Taskin, Ahmet AVL/TR" w:date="2015-06-04T19:53:00Z">
                                <w:rPr>
                                  <w:rFonts w:ascii="Cambria Math" w:eastAsiaTheme="minorEastAsia" w:hAnsi="Cambria Math"/>
                                </w:rPr>
                                <m:t>f</m:t>
                              </w:ins>
                            </m:r>
                          </m:e>
                        </m:bar>
                      </m:e>
                      <m:sup>
                        <m:r>
                          <w:ins w:id="507" w:author="Taskin, Ahmet AVL/TR" w:date="2015-06-04T19:48:00Z">
                            <w:rPr>
                              <w:rFonts w:ascii="Cambria Math" w:eastAsiaTheme="minorEastAsia" w:hAnsi="Cambria Math"/>
                            </w:rPr>
                            <m:t>n</m:t>
                          </w:ins>
                        </m:r>
                      </m:sup>
                    </m:sSup>
                  </m:e>
                </m:nary>
              </m:num>
              <m:den>
                <m:nary>
                  <m:naryPr>
                    <m:chr m:val="∑"/>
                    <m:limLoc m:val="undOvr"/>
                    <m:ctrlPr>
                      <w:ins w:id="508" w:author="Taskin, Ahmet AVL/TR" w:date="2015-06-04T19:46:00Z">
                        <w:rPr>
                          <w:rFonts w:ascii="Cambria Math" w:eastAsiaTheme="minorEastAsia" w:hAnsi="Cambria Math"/>
                          <w:i/>
                        </w:rPr>
                      </w:ins>
                    </m:ctrlPr>
                  </m:naryPr>
                  <m:sub>
                    <m:r>
                      <w:ins w:id="509" w:author="Taskin, Ahmet AVL/TR" w:date="2015-06-04T19:48:00Z">
                        <w:rPr>
                          <w:rFonts w:ascii="Cambria Math" w:eastAsiaTheme="minorEastAsia" w:hAnsi="Cambria Math"/>
                        </w:rPr>
                        <m:t>n</m:t>
                      </w:ins>
                    </m:r>
                    <m:r>
                      <w:ins w:id="510" w:author="Taskin, Ahmet AVL/TR" w:date="2015-06-04T19:46:00Z">
                        <w:rPr>
                          <w:rFonts w:ascii="Cambria Math" w:eastAsiaTheme="minorEastAsia" w:hAnsi="Cambria Math"/>
                        </w:rPr>
                        <m:t>=1</m:t>
                      </w:ins>
                    </m:r>
                  </m:sub>
                  <m:sup>
                    <m:r>
                      <w:ins w:id="511" w:author="Taskin, Ahmet AVL/TR" w:date="2015-06-04T19:46:00Z">
                        <w:rPr>
                          <w:rFonts w:ascii="Cambria Math" w:eastAsiaTheme="minorEastAsia" w:hAnsi="Cambria Math"/>
                        </w:rPr>
                        <m:t>k</m:t>
                      </w:ins>
                    </m:r>
                  </m:sup>
                  <m:e>
                    <m:sSup>
                      <m:sSupPr>
                        <m:ctrlPr>
                          <w:ins w:id="512" w:author="Taskin, Ahmet AVL/TR" w:date="2015-06-04T19:48:00Z">
                            <w:rPr>
                              <w:rFonts w:ascii="Cambria Math" w:eastAsiaTheme="minorEastAsia" w:hAnsi="Cambria Math"/>
                              <w:i/>
                            </w:rPr>
                          </w:ins>
                        </m:ctrlPr>
                      </m:sSupPr>
                      <m:e>
                        <m:bar>
                          <m:barPr>
                            <m:pos m:val="top"/>
                            <m:ctrlPr>
                              <w:ins w:id="513" w:author="Taskin, Ahmet AVL/TR" w:date="2015-06-04T19:53:00Z">
                                <w:rPr>
                                  <w:rFonts w:ascii="Cambria Math" w:eastAsiaTheme="minorEastAsia" w:hAnsi="Cambria Math"/>
                                  <w:i/>
                                </w:rPr>
                              </w:ins>
                            </m:ctrlPr>
                          </m:barPr>
                          <m:e>
                            <m:r>
                              <w:ins w:id="514" w:author="Taskin, Ahmet AVL/TR" w:date="2015-06-04T19:53:00Z">
                                <w:rPr>
                                  <w:rFonts w:ascii="Cambria Math" w:eastAsiaTheme="minorEastAsia" w:hAnsi="Cambria Math"/>
                                </w:rPr>
                                <m:t>f</m:t>
                              </w:ins>
                            </m:r>
                          </m:e>
                        </m:bar>
                      </m:e>
                      <m:sup>
                        <m:r>
                          <w:ins w:id="515" w:author="Taskin, Ahmet AVL/TR" w:date="2015-06-04T19:49:00Z">
                            <w:rPr>
                              <w:rFonts w:ascii="Cambria Math" w:eastAsiaTheme="minorEastAsia" w:hAnsi="Cambria Math"/>
                            </w:rPr>
                            <m:t>n</m:t>
                          </w:ins>
                        </m:r>
                      </m:sup>
                    </m:sSup>
                  </m:e>
                </m:nary>
                <m:r>
                  <w:ins w:id="516" w:author="Taskin, Ahmet AVL/TR" w:date="2015-06-04T19:46:00Z">
                    <w:rPr>
                      <w:rFonts w:ascii="Cambria Math" w:eastAsiaTheme="minorEastAsia" w:hAnsi="Cambria Math"/>
                    </w:rPr>
                    <m:t>+</m:t>
                  </w:ins>
                </m:r>
                <m:nary>
                  <m:naryPr>
                    <m:chr m:val="∑"/>
                    <m:limLoc m:val="undOvr"/>
                    <m:ctrlPr>
                      <w:ins w:id="517" w:author="Taskin, Ahmet AVL/TR" w:date="2015-06-04T19:46:00Z">
                        <w:rPr>
                          <w:rFonts w:ascii="Cambria Math" w:eastAsiaTheme="minorEastAsia" w:hAnsi="Cambria Math"/>
                          <w:i/>
                        </w:rPr>
                      </w:ins>
                    </m:ctrlPr>
                  </m:naryPr>
                  <m:sub>
                    <m:r>
                      <w:ins w:id="518" w:author="Taskin, Ahmet AVL/TR" w:date="2015-06-04T19:48:00Z">
                        <w:rPr>
                          <w:rFonts w:ascii="Cambria Math" w:eastAsiaTheme="minorEastAsia" w:hAnsi="Cambria Math"/>
                        </w:rPr>
                        <m:t>n</m:t>
                      </w:ins>
                    </m:r>
                    <m:r>
                      <w:ins w:id="519" w:author="Taskin, Ahmet AVL/TR" w:date="2015-06-04T19:46:00Z">
                        <w:rPr>
                          <w:rFonts w:ascii="Cambria Math" w:eastAsiaTheme="minorEastAsia" w:hAnsi="Cambria Math"/>
                        </w:rPr>
                        <m:t>=k+1</m:t>
                      </w:ins>
                    </m:r>
                  </m:sub>
                  <m:sup>
                    <m:r>
                      <w:ins w:id="520" w:author="Taskin, Ahmet AVL/TR" w:date="2015-06-04T19:48:00Z">
                        <w:rPr>
                          <w:rFonts w:ascii="Cambria Math" w:eastAsiaTheme="minorEastAsia" w:hAnsi="Cambria Math"/>
                        </w:rPr>
                        <m:t>N</m:t>
                      </w:ins>
                    </m:r>
                  </m:sup>
                  <m:e>
                    <m:sSup>
                      <m:sSupPr>
                        <m:ctrlPr>
                          <w:ins w:id="521" w:author="Taskin, Ahmet AVL/TR" w:date="2015-06-04T19:49:00Z">
                            <w:rPr>
                              <w:rFonts w:ascii="Cambria Math" w:eastAsiaTheme="minorEastAsia" w:hAnsi="Cambria Math"/>
                              <w:i/>
                            </w:rPr>
                          </w:ins>
                        </m:ctrlPr>
                      </m:sSupPr>
                      <m:e>
                        <m:bar>
                          <m:barPr>
                            <m:ctrlPr>
                              <w:ins w:id="522" w:author="Taskin, Ahmet AVL/TR" w:date="2015-06-04T19:53:00Z">
                                <w:rPr>
                                  <w:rFonts w:ascii="Cambria Math" w:eastAsiaTheme="minorEastAsia" w:hAnsi="Cambria Math"/>
                                  <w:i/>
                                </w:rPr>
                              </w:ins>
                            </m:ctrlPr>
                          </m:barPr>
                          <m:e>
                            <m:r>
                              <w:ins w:id="523" w:author="Taskin, Ahmet AVL/TR" w:date="2015-06-04T19:53:00Z">
                                <w:rPr>
                                  <w:rFonts w:ascii="Cambria Math" w:eastAsiaTheme="minorEastAsia" w:hAnsi="Cambria Math"/>
                                </w:rPr>
                                <m:t>f</m:t>
                              </w:ins>
                            </m:r>
                          </m:e>
                        </m:bar>
                      </m:e>
                      <m:sup>
                        <m:r>
                          <w:ins w:id="524" w:author="Taskin, Ahmet AVL/TR" w:date="2015-06-04T19:49:00Z">
                            <w:rPr>
                              <w:rFonts w:ascii="Cambria Math" w:eastAsiaTheme="minorEastAsia" w:hAnsi="Cambria Math"/>
                            </w:rPr>
                            <m:t>n</m:t>
                          </w:ins>
                        </m:r>
                      </m:sup>
                    </m:sSup>
                  </m:e>
                </m:nary>
              </m:den>
            </m:f>
          </m:e>
        </m:func>
      </m:oMath>
      <w:ins w:id="525" w:author="Taskin, Ahmet AVL/TR" w:date="2015-06-04T22:57:00Z">
        <w:r w:rsidR="007B0700">
          <w:tab/>
          <w:t xml:space="preserve">         (6)</w:t>
        </w:r>
      </w:ins>
    </w:p>
    <w:p w14:paraId="2E792F5C" w14:textId="21E15980" w:rsidR="00F468F7" w:rsidRPr="000B69D9" w:rsidRDefault="00BC1B45" w:rsidP="001D4025">
      <w:pPr>
        <w:ind w:left="720" w:firstLine="720"/>
        <w:jc w:val="both"/>
        <w:rPr>
          <w:ins w:id="526" w:author="Taskin, Ahmet AVL/TR" w:date="2015-06-04T19:33:00Z"/>
          <w:bCs/>
        </w:rPr>
        <w:pPrChange w:id="527" w:author="Taskin, Ahmet AVL/TR" w:date="2015-06-04T22:58:00Z">
          <w:pPr>
            <w:numPr>
              <w:numId w:val="25"/>
            </w:numPr>
            <w:ind w:left="720" w:hanging="360"/>
            <w:jc w:val="both"/>
          </w:pPr>
        </w:pPrChange>
      </w:pPr>
      <m:oMath>
        <m:sSub>
          <m:sSubPr>
            <m:ctrlPr>
              <w:ins w:id="528" w:author="Taskin, Ahmet AVL/TR" w:date="2015-06-04T19:49:00Z">
                <w:rPr>
                  <w:rFonts w:ascii="Cambria Math" w:eastAsiaTheme="minorEastAsia" w:hAnsi="Cambria Math"/>
                  <w:i/>
                </w:rPr>
              </w:ins>
            </m:ctrlPr>
          </m:sSubPr>
          <m:e>
            <m:r>
              <w:ins w:id="529" w:author="Taskin, Ahmet AVL/TR" w:date="2015-06-04T19:49:00Z">
                <w:rPr>
                  <w:rFonts w:ascii="Cambria Math" w:eastAsiaTheme="minorEastAsia" w:hAnsi="Cambria Math"/>
                </w:rPr>
                <m:t>y</m:t>
              </w:ins>
            </m:r>
          </m:e>
          <m:sub>
            <m:r>
              <w:ins w:id="530" w:author="Taskin, Ahmet AVL/TR" w:date="2015-06-04T19:49:00Z">
                <w:rPr>
                  <w:rFonts w:ascii="Cambria Math" w:eastAsiaTheme="minorEastAsia" w:hAnsi="Cambria Math"/>
                </w:rPr>
                <m:t>r</m:t>
              </w:ins>
            </m:r>
          </m:sub>
        </m:sSub>
        <m:r>
          <w:ins w:id="531" w:author="Taskin, Ahmet AVL/TR" w:date="2015-06-04T19:49:00Z">
            <w:rPr>
              <w:rFonts w:ascii="Cambria Math" w:eastAsiaTheme="minorEastAsia" w:hAnsi="Cambria Math"/>
            </w:rPr>
            <m:t>=</m:t>
          </w:ins>
        </m:r>
        <m:func>
          <m:funcPr>
            <m:ctrlPr>
              <w:ins w:id="532" w:author="Taskin, Ahmet AVL/TR" w:date="2015-06-04T19:49:00Z">
                <w:rPr>
                  <w:rFonts w:ascii="Cambria Math" w:eastAsiaTheme="minorEastAsia" w:hAnsi="Cambria Math"/>
                  <w:i/>
                </w:rPr>
              </w:ins>
            </m:ctrlPr>
          </m:funcPr>
          <m:fName>
            <m:r>
              <w:ins w:id="533" w:author="Taskin, Ahmet AVL/TR" w:date="2015-06-04T19:49:00Z">
                <m:rPr>
                  <m:sty m:val="p"/>
                </m:rPr>
                <w:rPr>
                  <w:rFonts w:ascii="Cambria Math" w:eastAsiaTheme="minorEastAsia" w:hAnsi="Cambria Math"/>
                </w:rPr>
                <m:t>max</m:t>
              </w:ins>
            </m:r>
          </m:fName>
          <m:e>
            <m:f>
              <m:fPr>
                <m:ctrlPr>
                  <w:ins w:id="534" w:author="Taskin, Ahmet AVL/TR" w:date="2015-06-04T19:49:00Z">
                    <w:rPr>
                      <w:rFonts w:ascii="Cambria Math" w:eastAsiaTheme="minorEastAsia" w:hAnsi="Cambria Math"/>
                      <w:i/>
                    </w:rPr>
                  </w:ins>
                </m:ctrlPr>
              </m:fPr>
              <m:num>
                <m:nary>
                  <m:naryPr>
                    <m:chr m:val="∑"/>
                    <m:limLoc m:val="undOvr"/>
                    <m:ctrlPr>
                      <w:ins w:id="535" w:author="Taskin, Ahmet AVL/TR" w:date="2015-06-04T19:49:00Z">
                        <w:rPr>
                          <w:rFonts w:ascii="Cambria Math" w:eastAsiaTheme="minorEastAsia" w:hAnsi="Cambria Math"/>
                          <w:i/>
                        </w:rPr>
                      </w:ins>
                    </m:ctrlPr>
                  </m:naryPr>
                  <m:sub>
                    <m:r>
                      <w:ins w:id="536" w:author="Taskin, Ahmet AVL/TR" w:date="2015-06-04T19:49:00Z">
                        <w:rPr>
                          <w:rFonts w:ascii="Cambria Math" w:eastAsiaTheme="minorEastAsia" w:hAnsi="Cambria Math"/>
                        </w:rPr>
                        <m:t>n=1</m:t>
                      </w:ins>
                    </m:r>
                  </m:sub>
                  <m:sup>
                    <m:r>
                      <w:ins w:id="537" w:author="Taskin, Ahmet AVL/TR" w:date="2015-06-04T19:49:00Z">
                        <w:rPr>
                          <w:rFonts w:ascii="Cambria Math" w:eastAsiaTheme="minorEastAsia" w:hAnsi="Cambria Math"/>
                        </w:rPr>
                        <m:t>k</m:t>
                      </w:ins>
                    </m:r>
                  </m:sup>
                  <m:e>
                    <m:sSup>
                      <m:sSupPr>
                        <m:ctrlPr>
                          <w:ins w:id="538" w:author="Taskin, Ahmet AVL/TR" w:date="2015-06-04T19:49:00Z">
                            <w:rPr>
                              <w:rFonts w:ascii="Cambria Math" w:eastAsiaTheme="minorEastAsia" w:hAnsi="Cambria Math"/>
                              <w:i/>
                            </w:rPr>
                          </w:ins>
                        </m:ctrlPr>
                      </m:sSupPr>
                      <m:e>
                        <m:bar>
                          <m:barPr>
                            <m:pos m:val="top"/>
                            <m:ctrlPr>
                              <w:ins w:id="539" w:author="Taskin, Ahmet AVL/TR" w:date="2015-06-04T19:53:00Z">
                                <w:rPr>
                                  <w:rFonts w:ascii="Cambria Math" w:eastAsiaTheme="minorEastAsia" w:hAnsi="Cambria Math"/>
                                  <w:i/>
                                </w:rPr>
                              </w:ins>
                            </m:ctrlPr>
                          </m:barPr>
                          <m:e>
                            <m:r>
                              <w:ins w:id="540" w:author="Taskin, Ahmet AVL/TR" w:date="2015-06-04T19:53:00Z">
                                <w:rPr>
                                  <w:rFonts w:ascii="Cambria Math" w:eastAsiaTheme="minorEastAsia" w:hAnsi="Cambria Math"/>
                                </w:rPr>
                                <m:t>y</m:t>
                              </w:ins>
                            </m:r>
                          </m:e>
                        </m:bar>
                      </m:e>
                      <m:sup>
                        <m:r>
                          <w:ins w:id="541" w:author="Taskin, Ahmet AVL/TR" w:date="2015-06-04T19:49:00Z">
                            <w:rPr>
                              <w:rFonts w:ascii="Cambria Math" w:eastAsiaTheme="minorEastAsia" w:hAnsi="Cambria Math"/>
                            </w:rPr>
                            <m:t>n</m:t>
                          </w:ins>
                        </m:r>
                      </m:sup>
                    </m:sSup>
                    <m:sSup>
                      <m:sSupPr>
                        <m:ctrlPr>
                          <w:ins w:id="542" w:author="Taskin, Ahmet AVL/TR" w:date="2015-06-04T19:49:00Z">
                            <w:rPr>
                              <w:rFonts w:ascii="Cambria Math" w:eastAsiaTheme="minorEastAsia" w:hAnsi="Cambria Math"/>
                              <w:i/>
                            </w:rPr>
                          </w:ins>
                        </m:ctrlPr>
                      </m:sSupPr>
                      <m:e>
                        <m:bar>
                          <m:barPr>
                            <m:ctrlPr>
                              <w:ins w:id="543" w:author="Taskin, Ahmet AVL/TR" w:date="2015-06-04T19:53:00Z">
                                <w:rPr>
                                  <w:rFonts w:ascii="Cambria Math" w:eastAsiaTheme="minorEastAsia" w:hAnsi="Cambria Math"/>
                                  <w:i/>
                                </w:rPr>
                              </w:ins>
                            </m:ctrlPr>
                          </m:barPr>
                          <m:e>
                            <m:r>
                              <w:ins w:id="544" w:author="Taskin, Ahmet AVL/TR" w:date="2015-06-04T19:53:00Z">
                                <w:rPr>
                                  <w:rFonts w:ascii="Cambria Math" w:eastAsiaTheme="minorEastAsia" w:hAnsi="Cambria Math"/>
                                </w:rPr>
                                <m:t>f</m:t>
                              </w:ins>
                            </m:r>
                          </m:e>
                        </m:bar>
                      </m:e>
                      <m:sup>
                        <m:r>
                          <w:ins w:id="545" w:author="Taskin, Ahmet AVL/TR" w:date="2015-06-04T19:49:00Z">
                            <w:rPr>
                              <w:rFonts w:ascii="Cambria Math" w:eastAsiaTheme="minorEastAsia" w:hAnsi="Cambria Math"/>
                            </w:rPr>
                            <m:t>n</m:t>
                          </w:ins>
                        </m:r>
                      </m:sup>
                    </m:sSup>
                  </m:e>
                </m:nary>
                <m:r>
                  <w:ins w:id="546" w:author="Taskin, Ahmet AVL/TR" w:date="2015-06-04T19:49:00Z">
                    <w:rPr>
                      <w:rFonts w:ascii="Cambria Math" w:eastAsiaTheme="minorEastAsia" w:hAnsi="Cambria Math"/>
                    </w:rPr>
                    <m:t>+</m:t>
                  </w:ins>
                </m:r>
                <m:nary>
                  <m:naryPr>
                    <m:chr m:val="∑"/>
                    <m:limLoc m:val="undOvr"/>
                    <m:ctrlPr>
                      <w:ins w:id="547" w:author="Taskin, Ahmet AVL/TR" w:date="2015-06-04T19:49:00Z">
                        <w:rPr>
                          <w:rFonts w:ascii="Cambria Math" w:eastAsiaTheme="minorEastAsia" w:hAnsi="Cambria Math"/>
                          <w:i/>
                        </w:rPr>
                      </w:ins>
                    </m:ctrlPr>
                  </m:naryPr>
                  <m:sub>
                    <m:r>
                      <w:ins w:id="548" w:author="Taskin, Ahmet AVL/TR" w:date="2015-06-04T19:49:00Z">
                        <w:rPr>
                          <w:rFonts w:ascii="Cambria Math" w:eastAsiaTheme="minorEastAsia" w:hAnsi="Cambria Math"/>
                        </w:rPr>
                        <m:t>n=k+1</m:t>
                      </w:ins>
                    </m:r>
                  </m:sub>
                  <m:sup>
                    <m:r>
                      <w:ins w:id="549" w:author="Taskin, Ahmet AVL/TR" w:date="2015-06-04T19:49:00Z">
                        <w:rPr>
                          <w:rFonts w:ascii="Cambria Math" w:eastAsiaTheme="minorEastAsia" w:hAnsi="Cambria Math"/>
                        </w:rPr>
                        <m:t>N</m:t>
                      </w:ins>
                    </m:r>
                  </m:sup>
                  <m:e>
                    <m:sSup>
                      <m:sSupPr>
                        <m:ctrlPr>
                          <w:ins w:id="550" w:author="Taskin, Ahmet AVL/TR" w:date="2015-06-04T19:49:00Z">
                            <w:rPr>
                              <w:rFonts w:ascii="Cambria Math" w:eastAsiaTheme="minorEastAsia" w:hAnsi="Cambria Math"/>
                              <w:i/>
                            </w:rPr>
                          </w:ins>
                        </m:ctrlPr>
                      </m:sSupPr>
                      <m:e>
                        <m:bar>
                          <m:barPr>
                            <m:pos m:val="top"/>
                            <m:ctrlPr>
                              <w:ins w:id="551" w:author="Taskin, Ahmet AVL/TR" w:date="2015-06-04T19:54:00Z">
                                <w:rPr>
                                  <w:rFonts w:ascii="Cambria Math" w:eastAsiaTheme="minorEastAsia" w:hAnsi="Cambria Math"/>
                                  <w:i/>
                                </w:rPr>
                              </w:ins>
                            </m:ctrlPr>
                          </m:barPr>
                          <m:e>
                            <m:r>
                              <w:ins w:id="552" w:author="Taskin, Ahmet AVL/TR" w:date="2015-06-04T19:54:00Z">
                                <w:rPr>
                                  <w:rFonts w:ascii="Cambria Math" w:eastAsiaTheme="minorEastAsia" w:hAnsi="Cambria Math"/>
                                </w:rPr>
                                <m:t>y</m:t>
                              </w:ins>
                            </m:r>
                          </m:e>
                        </m:bar>
                      </m:e>
                      <m:sup>
                        <m:r>
                          <w:ins w:id="553" w:author="Taskin, Ahmet AVL/TR" w:date="2015-06-04T19:49:00Z">
                            <w:rPr>
                              <w:rFonts w:ascii="Cambria Math" w:eastAsiaTheme="minorEastAsia" w:hAnsi="Cambria Math"/>
                            </w:rPr>
                            <m:t>n</m:t>
                          </w:ins>
                        </m:r>
                      </m:sup>
                    </m:sSup>
                    <m:sSup>
                      <m:sSupPr>
                        <m:ctrlPr>
                          <w:ins w:id="554" w:author="Taskin, Ahmet AVL/TR" w:date="2015-06-04T19:49:00Z">
                            <w:rPr>
                              <w:rFonts w:ascii="Cambria Math" w:eastAsiaTheme="minorEastAsia" w:hAnsi="Cambria Math"/>
                              <w:i/>
                            </w:rPr>
                          </w:ins>
                        </m:ctrlPr>
                      </m:sSupPr>
                      <m:e>
                        <m:bar>
                          <m:barPr>
                            <m:pos m:val="top"/>
                            <m:ctrlPr>
                              <w:ins w:id="555" w:author="Taskin, Ahmet AVL/TR" w:date="2015-06-04T19:54:00Z">
                                <w:rPr>
                                  <w:rFonts w:ascii="Cambria Math" w:eastAsiaTheme="minorEastAsia" w:hAnsi="Cambria Math"/>
                                  <w:i/>
                                </w:rPr>
                              </w:ins>
                            </m:ctrlPr>
                          </m:barPr>
                          <m:e>
                            <m:r>
                              <w:ins w:id="556" w:author="Taskin, Ahmet AVL/TR" w:date="2015-06-04T19:54:00Z">
                                <w:rPr>
                                  <w:rFonts w:ascii="Cambria Math" w:eastAsiaTheme="minorEastAsia" w:hAnsi="Cambria Math"/>
                                </w:rPr>
                                <m:t>f</m:t>
                              </w:ins>
                            </m:r>
                          </m:e>
                        </m:bar>
                      </m:e>
                      <m:sup>
                        <m:r>
                          <w:ins w:id="557" w:author="Taskin, Ahmet AVL/TR" w:date="2015-06-04T19:49:00Z">
                            <w:rPr>
                              <w:rFonts w:ascii="Cambria Math" w:eastAsiaTheme="minorEastAsia" w:hAnsi="Cambria Math"/>
                            </w:rPr>
                            <m:t>n</m:t>
                          </w:ins>
                        </m:r>
                      </m:sup>
                    </m:sSup>
                  </m:e>
                </m:nary>
              </m:num>
              <m:den>
                <m:nary>
                  <m:naryPr>
                    <m:chr m:val="∑"/>
                    <m:limLoc m:val="undOvr"/>
                    <m:ctrlPr>
                      <w:ins w:id="558" w:author="Taskin, Ahmet AVL/TR" w:date="2015-06-04T19:49:00Z">
                        <w:rPr>
                          <w:rFonts w:ascii="Cambria Math" w:eastAsiaTheme="minorEastAsia" w:hAnsi="Cambria Math"/>
                          <w:i/>
                        </w:rPr>
                      </w:ins>
                    </m:ctrlPr>
                  </m:naryPr>
                  <m:sub>
                    <m:r>
                      <w:ins w:id="559" w:author="Taskin, Ahmet AVL/TR" w:date="2015-06-04T19:49:00Z">
                        <w:rPr>
                          <w:rFonts w:ascii="Cambria Math" w:eastAsiaTheme="minorEastAsia" w:hAnsi="Cambria Math"/>
                        </w:rPr>
                        <m:t>n=1</m:t>
                      </w:ins>
                    </m:r>
                  </m:sub>
                  <m:sup>
                    <m:r>
                      <w:ins w:id="560" w:author="Taskin, Ahmet AVL/TR" w:date="2015-06-04T19:49:00Z">
                        <w:rPr>
                          <w:rFonts w:ascii="Cambria Math" w:eastAsiaTheme="minorEastAsia" w:hAnsi="Cambria Math"/>
                        </w:rPr>
                        <m:t>k</m:t>
                      </w:ins>
                    </m:r>
                  </m:sup>
                  <m:e>
                    <m:sSup>
                      <m:sSupPr>
                        <m:ctrlPr>
                          <w:ins w:id="561" w:author="Taskin, Ahmet AVL/TR" w:date="2015-06-04T19:49:00Z">
                            <w:rPr>
                              <w:rFonts w:ascii="Cambria Math" w:eastAsiaTheme="minorEastAsia" w:hAnsi="Cambria Math"/>
                              <w:i/>
                            </w:rPr>
                          </w:ins>
                        </m:ctrlPr>
                      </m:sSupPr>
                      <m:e>
                        <m:bar>
                          <m:barPr>
                            <m:ctrlPr>
                              <w:ins w:id="562" w:author="Taskin, Ahmet AVL/TR" w:date="2015-06-04T19:54:00Z">
                                <w:rPr>
                                  <w:rFonts w:ascii="Cambria Math" w:eastAsiaTheme="minorEastAsia" w:hAnsi="Cambria Math"/>
                                  <w:i/>
                                </w:rPr>
                              </w:ins>
                            </m:ctrlPr>
                          </m:barPr>
                          <m:e>
                            <m:r>
                              <w:ins w:id="563" w:author="Taskin, Ahmet AVL/TR" w:date="2015-06-04T19:54:00Z">
                                <w:rPr>
                                  <w:rFonts w:ascii="Cambria Math" w:eastAsiaTheme="minorEastAsia" w:hAnsi="Cambria Math"/>
                                </w:rPr>
                                <m:t>f</m:t>
                              </w:ins>
                            </m:r>
                          </m:e>
                        </m:bar>
                      </m:e>
                      <m:sup>
                        <m:r>
                          <w:ins w:id="564" w:author="Taskin, Ahmet AVL/TR" w:date="2015-06-04T19:49:00Z">
                            <w:rPr>
                              <w:rFonts w:ascii="Cambria Math" w:eastAsiaTheme="minorEastAsia" w:hAnsi="Cambria Math"/>
                            </w:rPr>
                            <m:t>n</m:t>
                          </w:ins>
                        </m:r>
                      </m:sup>
                    </m:sSup>
                  </m:e>
                </m:nary>
                <m:r>
                  <w:ins w:id="565" w:author="Taskin, Ahmet AVL/TR" w:date="2015-06-04T19:49:00Z">
                    <w:rPr>
                      <w:rFonts w:ascii="Cambria Math" w:eastAsiaTheme="minorEastAsia" w:hAnsi="Cambria Math"/>
                    </w:rPr>
                    <m:t>+</m:t>
                  </w:ins>
                </m:r>
                <m:nary>
                  <m:naryPr>
                    <m:chr m:val="∑"/>
                    <m:limLoc m:val="undOvr"/>
                    <m:ctrlPr>
                      <w:ins w:id="566" w:author="Taskin, Ahmet AVL/TR" w:date="2015-06-04T19:49:00Z">
                        <w:rPr>
                          <w:rFonts w:ascii="Cambria Math" w:eastAsiaTheme="minorEastAsia" w:hAnsi="Cambria Math"/>
                          <w:i/>
                        </w:rPr>
                      </w:ins>
                    </m:ctrlPr>
                  </m:naryPr>
                  <m:sub>
                    <m:r>
                      <w:ins w:id="567" w:author="Taskin, Ahmet AVL/TR" w:date="2015-06-04T19:49:00Z">
                        <w:rPr>
                          <w:rFonts w:ascii="Cambria Math" w:eastAsiaTheme="minorEastAsia" w:hAnsi="Cambria Math"/>
                        </w:rPr>
                        <m:t>n=k+1</m:t>
                      </w:ins>
                    </m:r>
                  </m:sub>
                  <m:sup>
                    <m:r>
                      <w:ins w:id="568" w:author="Taskin, Ahmet AVL/TR" w:date="2015-06-04T19:49:00Z">
                        <w:rPr>
                          <w:rFonts w:ascii="Cambria Math" w:eastAsiaTheme="minorEastAsia" w:hAnsi="Cambria Math"/>
                        </w:rPr>
                        <m:t>N</m:t>
                      </w:ins>
                    </m:r>
                  </m:sup>
                  <m:e>
                    <m:sSup>
                      <m:sSupPr>
                        <m:ctrlPr>
                          <w:ins w:id="569" w:author="Taskin, Ahmet AVL/TR" w:date="2015-06-04T19:49:00Z">
                            <w:rPr>
                              <w:rFonts w:ascii="Cambria Math" w:eastAsiaTheme="minorEastAsia" w:hAnsi="Cambria Math"/>
                              <w:i/>
                            </w:rPr>
                          </w:ins>
                        </m:ctrlPr>
                      </m:sSupPr>
                      <m:e>
                        <m:bar>
                          <m:barPr>
                            <m:pos m:val="top"/>
                            <m:ctrlPr>
                              <w:ins w:id="570" w:author="Taskin, Ahmet AVL/TR" w:date="2015-06-04T19:54:00Z">
                                <w:rPr>
                                  <w:rFonts w:ascii="Cambria Math" w:eastAsiaTheme="minorEastAsia" w:hAnsi="Cambria Math"/>
                                  <w:i/>
                                </w:rPr>
                              </w:ins>
                            </m:ctrlPr>
                          </m:barPr>
                          <m:e>
                            <m:r>
                              <w:ins w:id="571" w:author="Taskin, Ahmet AVL/TR" w:date="2015-06-04T19:54:00Z">
                                <w:rPr>
                                  <w:rFonts w:ascii="Cambria Math" w:eastAsiaTheme="minorEastAsia" w:hAnsi="Cambria Math"/>
                                </w:rPr>
                                <m:t>f</m:t>
                              </w:ins>
                            </m:r>
                          </m:e>
                        </m:bar>
                      </m:e>
                      <m:sup>
                        <m:r>
                          <w:ins w:id="572" w:author="Taskin, Ahmet AVL/TR" w:date="2015-06-04T19:49:00Z">
                            <w:rPr>
                              <w:rFonts w:ascii="Cambria Math" w:eastAsiaTheme="minorEastAsia" w:hAnsi="Cambria Math"/>
                            </w:rPr>
                            <m:t>n</m:t>
                          </w:ins>
                        </m:r>
                      </m:sup>
                    </m:sSup>
                  </m:e>
                </m:nary>
              </m:den>
            </m:f>
          </m:e>
        </m:func>
      </m:oMath>
      <w:ins w:id="573" w:author="Taskin, Ahmet AVL/TR" w:date="2015-06-04T22:58:00Z">
        <w:r w:rsidR="001D4025">
          <w:tab/>
          <w:t xml:space="preserve">         </w:t>
        </w:r>
      </w:ins>
      <w:ins w:id="574" w:author="Taskin, Ahmet AVL/TR" w:date="2015-06-04T22:57:00Z">
        <w:r w:rsidR="007B0700">
          <w:t>(7)</w:t>
        </w:r>
      </w:ins>
    </w:p>
    <w:p w14:paraId="3DFE2972" w14:textId="77777777" w:rsidR="000B69D9" w:rsidRDefault="000B69D9" w:rsidP="000B69D9">
      <w:pPr>
        <w:numPr>
          <w:ilvl w:val="0"/>
          <w:numId w:val="25"/>
        </w:numPr>
        <w:jc w:val="both"/>
        <w:rPr>
          <w:ins w:id="575" w:author="Taskin, Ahmet AVL/TR" w:date="2015-06-04T19:40:00Z"/>
          <w:bCs/>
        </w:rPr>
      </w:pPr>
      <w:ins w:id="576" w:author="Taskin, Ahmet AVL/TR" w:date="2015-06-04T19:33:00Z">
        <w:r w:rsidRPr="000B69D9">
          <w:rPr>
            <w:bCs/>
          </w:rPr>
          <w:t>Defuzzified (crisp) output is computed:</w:t>
        </w:r>
      </w:ins>
    </w:p>
    <w:p w14:paraId="3A26D6AD" w14:textId="6E80653D" w:rsidR="00AC5D7D" w:rsidRPr="000B69D9" w:rsidRDefault="00AC5D7D" w:rsidP="001D4025">
      <w:pPr>
        <w:ind w:left="1440" w:firstLine="720"/>
        <w:jc w:val="both"/>
        <w:rPr>
          <w:ins w:id="577" w:author="Taskin, Ahmet AVL/TR" w:date="2015-06-04T19:33:00Z"/>
          <w:bCs/>
        </w:rPr>
        <w:pPrChange w:id="578" w:author="Taskin, Ahmet AVL/TR" w:date="2015-06-04T22:58:00Z">
          <w:pPr>
            <w:numPr>
              <w:numId w:val="25"/>
            </w:numPr>
            <w:ind w:left="720" w:hanging="360"/>
            <w:jc w:val="both"/>
          </w:pPr>
        </w:pPrChange>
      </w:pPr>
      <m:oMath>
        <m:r>
          <w:ins w:id="579" w:author="Taskin, Ahmet AVL/TR" w:date="2015-06-04T19:40:00Z">
            <w:rPr>
              <w:rFonts w:ascii="Cambria Math" w:hAnsi="Cambria Math"/>
              <w:rPrChange w:id="580" w:author="Taskin, Ahmet AVL/TR" w:date="2015-06-04T23:31:00Z">
                <w:rPr>
                  <w:rFonts w:ascii="Cambria Math" w:hAnsi="Cambria Math"/>
                </w:rPr>
              </w:rPrChange>
            </w:rPr>
            <m:t>y=</m:t>
          </w:ins>
        </m:r>
        <m:f>
          <m:fPr>
            <m:ctrlPr>
              <w:ins w:id="581" w:author="Taskin, Ahmet AVL/TR" w:date="2015-06-04T19:40:00Z">
                <w:rPr>
                  <w:rFonts w:ascii="Cambria Math" w:hAnsi="Cambria Math"/>
                  <w:bCs/>
                  <w:i/>
                  <w:rPrChange w:id="582" w:author="Taskin, Ahmet AVL/TR" w:date="2015-06-04T23:31:00Z">
                    <w:rPr>
                      <w:rFonts w:ascii="Cambria Math" w:hAnsi="Cambria Math"/>
                      <w:bCs/>
                      <w:i/>
                    </w:rPr>
                  </w:rPrChange>
                </w:rPr>
              </w:ins>
            </m:ctrlPr>
          </m:fPr>
          <m:num>
            <m:sSub>
              <m:sSubPr>
                <m:ctrlPr>
                  <w:ins w:id="583" w:author="Taskin, Ahmet AVL/TR" w:date="2015-06-04T19:40:00Z">
                    <w:rPr>
                      <w:rFonts w:ascii="Cambria Math" w:hAnsi="Cambria Math"/>
                      <w:bCs/>
                      <w:i/>
                      <w:rPrChange w:id="584" w:author="Taskin, Ahmet AVL/TR" w:date="2015-06-04T23:31:00Z">
                        <w:rPr>
                          <w:rFonts w:ascii="Cambria Math" w:hAnsi="Cambria Math"/>
                          <w:bCs/>
                          <w:i/>
                        </w:rPr>
                      </w:rPrChange>
                    </w:rPr>
                  </w:ins>
                </m:ctrlPr>
              </m:sSubPr>
              <m:e>
                <m:r>
                  <w:ins w:id="585" w:author="Taskin, Ahmet AVL/TR" w:date="2015-06-04T19:40:00Z">
                    <w:rPr>
                      <w:rFonts w:ascii="Cambria Math" w:hAnsi="Cambria Math"/>
                      <w:rPrChange w:id="586" w:author="Taskin, Ahmet AVL/TR" w:date="2015-06-04T23:31:00Z">
                        <w:rPr>
                          <w:rFonts w:ascii="Cambria Math" w:hAnsi="Cambria Math"/>
                        </w:rPr>
                      </w:rPrChange>
                    </w:rPr>
                    <m:t>y</m:t>
                  </w:ins>
                </m:r>
              </m:e>
              <m:sub>
                <m:r>
                  <w:ins w:id="587" w:author="Taskin, Ahmet AVL/TR" w:date="2015-06-04T19:40:00Z">
                    <w:rPr>
                      <w:rFonts w:ascii="Cambria Math" w:hAnsi="Cambria Math"/>
                      <w:rPrChange w:id="588" w:author="Taskin, Ahmet AVL/TR" w:date="2015-06-04T23:31:00Z">
                        <w:rPr>
                          <w:rFonts w:ascii="Cambria Math" w:hAnsi="Cambria Math"/>
                        </w:rPr>
                      </w:rPrChange>
                    </w:rPr>
                    <m:t>l</m:t>
                  </w:ins>
                </m:r>
              </m:sub>
            </m:sSub>
            <m:r>
              <w:ins w:id="589" w:author="Taskin, Ahmet AVL/TR" w:date="2015-06-04T19:40:00Z">
                <w:rPr>
                  <w:rFonts w:ascii="Cambria Math" w:hAnsi="Cambria Math"/>
                  <w:rPrChange w:id="590" w:author="Taskin, Ahmet AVL/TR" w:date="2015-06-04T23:31:00Z">
                    <w:rPr>
                      <w:rFonts w:ascii="Cambria Math" w:hAnsi="Cambria Math"/>
                    </w:rPr>
                  </w:rPrChange>
                </w:rPr>
                <m:t>+</m:t>
              </w:ins>
            </m:r>
            <m:sSub>
              <m:sSubPr>
                <m:ctrlPr>
                  <w:ins w:id="591" w:author="Taskin, Ahmet AVL/TR" w:date="2015-06-04T19:40:00Z">
                    <w:rPr>
                      <w:rFonts w:ascii="Cambria Math" w:hAnsi="Cambria Math"/>
                      <w:bCs/>
                      <w:i/>
                      <w:rPrChange w:id="592" w:author="Taskin, Ahmet AVL/TR" w:date="2015-06-04T23:31:00Z">
                        <w:rPr>
                          <w:rFonts w:ascii="Cambria Math" w:hAnsi="Cambria Math"/>
                          <w:bCs/>
                          <w:i/>
                        </w:rPr>
                      </w:rPrChange>
                    </w:rPr>
                  </w:ins>
                </m:ctrlPr>
              </m:sSubPr>
              <m:e>
                <m:r>
                  <w:ins w:id="593" w:author="Taskin, Ahmet AVL/TR" w:date="2015-06-04T19:40:00Z">
                    <w:rPr>
                      <w:rFonts w:ascii="Cambria Math" w:hAnsi="Cambria Math"/>
                      <w:rPrChange w:id="594" w:author="Taskin, Ahmet AVL/TR" w:date="2015-06-04T23:31:00Z">
                        <w:rPr>
                          <w:rFonts w:ascii="Cambria Math" w:hAnsi="Cambria Math"/>
                        </w:rPr>
                      </w:rPrChange>
                    </w:rPr>
                    <m:t>y</m:t>
                  </w:ins>
                </m:r>
              </m:e>
              <m:sub>
                <m:r>
                  <w:ins w:id="595" w:author="Taskin, Ahmet AVL/TR" w:date="2015-06-04T19:40:00Z">
                    <w:rPr>
                      <w:rFonts w:ascii="Cambria Math" w:hAnsi="Cambria Math"/>
                      <w:rPrChange w:id="596" w:author="Taskin, Ahmet AVL/TR" w:date="2015-06-04T23:31:00Z">
                        <w:rPr>
                          <w:rFonts w:ascii="Cambria Math" w:hAnsi="Cambria Math"/>
                        </w:rPr>
                      </w:rPrChange>
                    </w:rPr>
                    <m:t>r</m:t>
                  </w:ins>
                </m:r>
              </m:sub>
            </m:sSub>
          </m:num>
          <m:den>
            <m:r>
              <w:ins w:id="597" w:author="Taskin, Ahmet AVL/TR" w:date="2015-06-04T19:40:00Z">
                <w:rPr>
                  <w:rFonts w:ascii="Cambria Math" w:hAnsi="Cambria Math"/>
                  <w:rPrChange w:id="598" w:author="Taskin, Ahmet AVL/TR" w:date="2015-06-04T23:31:00Z">
                    <w:rPr>
                      <w:rFonts w:ascii="Cambria Math" w:hAnsi="Cambria Math"/>
                    </w:rPr>
                  </w:rPrChange>
                </w:rPr>
                <m:t>2</m:t>
              </w:ins>
            </m:r>
          </m:den>
        </m:f>
      </m:oMath>
      <w:ins w:id="599" w:author="Taskin, Ahmet AVL/TR" w:date="2015-06-04T22:58:00Z">
        <w:r w:rsidR="001D4025">
          <w:rPr>
            <w:bCs/>
          </w:rPr>
          <w:tab/>
        </w:r>
        <w:r w:rsidR="001D4025">
          <w:rPr>
            <w:bCs/>
          </w:rPr>
          <w:tab/>
          <w:t xml:space="preserve">         </w:t>
        </w:r>
      </w:ins>
      <w:ins w:id="600" w:author="Taskin, Ahmet AVL/TR" w:date="2015-06-04T22:57:00Z">
        <w:r w:rsidR="001D4025">
          <w:rPr>
            <w:bCs/>
          </w:rPr>
          <w:t>(8)</w:t>
        </w:r>
      </w:ins>
    </w:p>
    <w:p w14:paraId="792AE457" w14:textId="6258E8A5" w:rsidR="000B69D9" w:rsidRPr="00AF4876" w:rsidDel="00AC5D7D" w:rsidRDefault="000B69D9" w:rsidP="000B69D9">
      <w:pPr>
        <w:jc w:val="both"/>
        <w:rPr>
          <w:del w:id="601" w:author="Taskin, Ahmet AVL/TR" w:date="2015-06-04T19:40:00Z"/>
        </w:rPr>
      </w:pPr>
      <w:ins w:id="602" w:author="Tufan Kumbasar" w:date="2015-06-03T08:59:00Z">
        <w:del w:id="603" w:author="Taskin, Ahmet AVL/TR" w:date="2015-06-04T19:32:00Z">
          <w:r w:rsidDel="000B69D9">
            <w:rPr>
              <w:noProof/>
            </w:rPr>
            <w:drawing>
              <wp:inline distT="0" distB="0" distL="0" distR="0" wp14:anchorId="4BF960E8" wp14:editId="6E0FB3CF">
                <wp:extent cx="2517775" cy="1104265"/>
                <wp:effectExtent l="0" t="0" r="0" b="635"/>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7775" cy="1104265"/>
                        </a:xfrm>
                        <a:prstGeom prst="rect">
                          <a:avLst/>
                        </a:prstGeom>
                        <a:noFill/>
                        <a:ln>
                          <a:noFill/>
                        </a:ln>
                      </pic:spPr>
                    </pic:pic>
                  </a:graphicData>
                </a:graphic>
              </wp:inline>
            </w:drawing>
          </w:r>
        </w:del>
      </w:ins>
    </w:p>
    <w:p w14:paraId="3941228E" w14:textId="77777777" w:rsidR="004248F0" w:rsidRPr="00C5098B" w:rsidRDefault="004248F0" w:rsidP="00967BFF">
      <w:pPr>
        <w:pStyle w:val="Heading1"/>
      </w:pPr>
      <w:r w:rsidRPr="00C5098B">
        <w:t>Interval Type-2 Fuzzy Logic Toolbox</w:t>
      </w:r>
    </w:p>
    <w:p w14:paraId="12D784DE" w14:textId="5B8AED55" w:rsidR="00967BFF" w:rsidRPr="00C5098B" w:rsidRDefault="00967BFF">
      <w:pPr>
        <w:ind w:firstLine="288"/>
        <w:jc w:val="both"/>
        <w:pPrChange w:id="604" w:author="Taskin, Ahmet AVL/TR" w:date="2015-06-04T19:29:00Z">
          <w:pPr>
            <w:jc w:val="both"/>
          </w:pPr>
        </w:pPrChange>
      </w:pPr>
      <w:r w:rsidRPr="00C5098B">
        <w:t xml:space="preserve">The proposed interval type-2 fuzzy logic system (IT2-FLS) toolbox is implemented by reusing the Matlab® commercial Fuzzy Logic Toolbox and adding new functions for type reduction operations, improving the toolbox user interfaces, creating </w:t>
      </w:r>
      <w:r w:rsidR="00511274">
        <w:t xml:space="preserve">a </w:t>
      </w:r>
      <w:r w:rsidRPr="00C5098B">
        <w:t>Simulink library, connecting the toolbox to Simulink</w:t>
      </w:r>
      <w:del w:id="605" w:author="Tufan Kumbasar" w:date="2015-06-03T09:18:00Z">
        <w:r w:rsidRPr="00C5098B" w:rsidDel="00450EC0">
          <w:delText>,</w:delText>
        </w:r>
      </w:del>
      <w:r w:rsidRPr="00C5098B">
        <w:t>.</w:t>
      </w:r>
    </w:p>
    <w:p w14:paraId="711105F9" w14:textId="322D3CF8" w:rsidR="00967BFF" w:rsidRPr="00C5098B" w:rsidRDefault="00967BFF">
      <w:pPr>
        <w:ind w:firstLine="288"/>
        <w:jc w:val="both"/>
        <w:pPrChange w:id="606" w:author="Taskin, Ahmet AVL/TR" w:date="2015-06-04T19:29:00Z">
          <w:pPr>
            <w:jc w:val="both"/>
          </w:pPr>
        </w:pPrChange>
      </w:pPr>
      <w:r w:rsidRPr="00C5098B">
        <w:t xml:space="preserve">The IT2FLS toolbox design starts by creating a structure in </w:t>
      </w:r>
      <w:r w:rsidR="00511274">
        <w:t>the Matlab workspace</w:t>
      </w:r>
      <w:r w:rsidRPr="00C5098B">
        <w:t>.</w:t>
      </w:r>
      <w:r w:rsidR="00511274">
        <w:t xml:space="preserve"> </w:t>
      </w:r>
      <w:r w:rsidRPr="00C5098B">
        <w:t>This</w:t>
      </w:r>
      <w:bookmarkStart w:id="607" w:name="_GoBack"/>
      <w:bookmarkEnd w:id="607"/>
      <w:r w:rsidRPr="00C5098B">
        <w:t xml:space="preserve"> structure is named as interval type-2 fuzzy inference structure (IT2-FIS). The IT2-FIS structure includes all information of the user’s design. </w:t>
      </w:r>
      <w:r w:rsidR="00DA7B5E" w:rsidRPr="00C5098B">
        <w:t>W</w:t>
      </w:r>
      <w:r w:rsidRPr="00C5098B">
        <w:t>hen new membership functions (MFs) added or current MFs modified or some rules added, actually, at each action this structure is updated by the IT2FLS toolbox automatically. An example overview of the it2fis is given in the figure</w:t>
      </w:r>
      <w:r w:rsidR="00DA7B5E" w:rsidRPr="00C5098B">
        <w:t xml:space="preserve"> 3.</w:t>
      </w:r>
      <w:r w:rsidRPr="00C5098B">
        <w:t xml:space="preserve"> </w:t>
      </w:r>
    </w:p>
    <w:p w14:paraId="351F0CAE" w14:textId="77777777" w:rsidR="004248F0" w:rsidRPr="00C5098B" w:rsidRDefault="004248F0" w:rsidP="004248F0">
      <w:pPr>
        <w:pStyle w:val="Heading2"/>
      </w:pPr>
      <w:r w:rsidRPr="00C5098B">
        <w:t>Main Editor</w:t>
      </w:r>
    </w:p>
    <w:p w14:paraId="146E9A1B" w14:textId="0933A3AA" w:rsidR="003B4B10" w:rsidRDefault="004248F0" w:rsidP="00636065">
      <w:pPr>
        <w:pStyle w:val="BodyText"/>
        <w:rPr>
          <w:lang w:val="en-US"/>
        </w:rPr>
      </w:pPr>
      <w:r w:rsidRPr="00C5098B">
        <w:rPr>
          <w:lang w:val="en-US"/>
        </w:rPr>
        <w:t>Main Editor page is the entry point of the IT2-FLS Toolbox. When the IT2FLS Toolbox started, main editor is opened first. The other pages can be accessed from the Main Editor. An overview of the main e</w:t>
      </w:r>
      <w:r w:rsidR="00057430" w:rsidRPr="00C5098B">
        <w:rPr>
          <w:lang w:val="en-US"/>
        </w:rPr>
        <w:t>ditor is given in the figure 1 a. T</w:t>
      </w:r>
      <w:r w:rsidR="00057430" w:rsidRPr="00A671E6">
        <w:rPr>
          <w:lang w:val="en-US"/>
        </w:rPr>
        <w:t>here</w:t>
      </w:r>
      <w:r w:rsidR="00636065" w:rsidRPr="00A671E6">
        <w:rPr>
          <w:lang w:val="en-US"/>
        </w:rPr>
        <w:t xml:space="preserve"> are some menus in the top of the screen</w:t>
      </w:r>
      <w:r w:rsidR="00057430" w:rsidRPr="00A671E6">
        <w:rPr>
          <w:lang w:val="en-US"/>
        </w:rPr>
        <w:t xml:space="preserve"> in the Main Editor.</w:t>
      </w:r>
      <w:r w:rsidR="00636065" w:rsidRPr="00A671E6">
        <w:rPr>
          <w:lang w:val="en-US"/>
        </w:rPr>
        <w:t xml:space="preserve"> The IT2-FLS toolbox saves the designs to a file with</w:t>
      </w:r>
      <w:r w:rsidR="00F34E06" w:rsidRPr="00A671E6">
        <w:rPr>
          <w:lang w:val="en-US"/>
        </w:rPr>
        <w:t xml:space="preserve"> extension ‘it2fis’ or to Matlab workspace as a structure. Saving and loading operations are available under the file tab. In addition, it is possible to open a new toolbox from the file menu. </w:t>
      </w:r>
    </w:p>
    <w:p w14:paraId="5E1D2385" w14:textId="77777777" w:rsidR="00DA7B5E" w:rsidRPr="00A671E6" w:rsidRDefault="00DA7B5E" w:rsidP="002C619E">
      <w:pPr>
        <w:pStyle w:val="BodyText"/>
        <w:spacing w:after="0"/>
        <w:ind w:firstLine="0"/>
        <w:jc w:val="left"/>
        <w:rPr>
          <w:lang w:val="en-US"/>
        </w:rPr>
        <w:pPrChange w:id="608" w:author="Taskin, Ahmet AVL/TR" w:date="2015-06-04T23:09:00Z">
          <w:pPr>
            <w:pStyle w:val="BodyText"/>
            <w:ind w:firstLine="0"/>
            <w:jc w:val="left"/>
          </w:pPr>
        </w:pPrChange>
      </w:pPr>
      <w:r w:rsidRPr="00A671E6">
        <w:rPr>
          <w:lang w:val="en-US"/>
        </w:rPr>
        <w:t>Fig.3 The interval type-2 structure of the toolbox</w:t>
      </w:r>
    </w:p>
    <w:p w14:paraId="1EE89928" w14:textId="33522304" w:rsidR="00DA7B5E" w:rsidRPr="00A671E6" w:rsidRDefault="00AC5EEE" w:rsidP="002C619E">
      <w:pPr>
        <w:pStyle w:val="BodyText"/>
        <w:spacing w:after="0"/>
        <w:ind w:firstLine="0"/>
        <w:rPr>
          <w:lang w:val="en-US"/>
        </w:rPr>
        <w:pPrChange w:id="609" w:author="Taskin, Ahmet AVL/TR" w:date="2015-06-04T23:09:00Z">
          <w:pPr>
            <w:pStyle w:val="BodyText"/>
            <w:ind w:firstLine="0"/>
          </w:pPr>
        </w:pPrChange>
      </w:pPr>
      <w:ins w:id="610" w:author="Tufan Kumbasar" w:date="2015-06-03T08:59:00Z">
        <w:r w:rsidRPr="00AC5EEE">
          <w:rPr>
            <w:noProof/>
            <w:lang w:val="tr-TR" w:eastAsia="tr-TR"/>
          </w:rPr>
          <w:t xml:space="preserve"> </w:t>
        </w:r>
        <w:moveToRangeStart w:id="611" w:author="Tufan Kumbasar" w:date="2015-06-03T08:59:00Z" w:name="move421085297"/>
        <w:commentRangeStart w:id="612"/>
        <w:r>
          <w:rPr>
            <w:noProof/>
            <w:lang w:val="en-US" w:eastAsia="en-US"/>
          </w:rPr>
          <w:drawing>
            <wp:inline distT="0" distB="0" distL="0" distR="0" wp14:anchorId="0AE592CA" wp14:editId="263BB3D5">
              <wp:extent cx="2705100" cy="2663928"/>
              <wp:effectExtent l="0" t="0" r="0" b="3175"/>
              <wp:docPr id="1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6205" cy="2674864"/>
                      </a:xfrm>
                      <a:prstGeom prst="rect">
                        <a:avLst/>
                      </a:prstGeom>
                      <a:noFill/>
                      <a:ln>
                        <a:noFill/>
                      </a:ln>
                    </pic:spPr>
                  </pic:pic>
                </a:graphicData>
              </a:graphic>
            </wp:inline>
          </w:drawing>
        </w:r>
      </w:ins>
      <w:moveToRangeEnd w:id="611"/>
      <w:commentRangeEnd w:id="612"/>
      <w:r>
        <w:rPr>
          <w:rStyle w:val="CommentReference"/>
          <w:spacing w:val="0"/>
          <w:lang w:val="en-US" w:eastAsia="en-US"/>
        </w:rPr>
        <w:commentReference w:id="612"/>
      </w:r>
    </w:p>
    <w:p w14:paraId="5C486653" w14:textId="77777777" w:rsidR="00DA7B5E" w:rsidRPr="00A671E6" w:rsidDel="00AC5EEE" w:rsidRDefault="00DA7B5E" w:rsidP="00636065">
      <w:pPr>
        <w:pStyle w:val="BodyText"/>
        <w:rPr>
          <w:del w:id="613" w:author="Tufan Kumbasar" w:date="2015-06-03T08:59:00Z"/>
          <w:lang w:val="en-US"/>
        </w:rPr>
      </w:pPr>
    </w:p>
    <w:p w14:paraId="608A7357" w14:textId="77777777" w:rsidR="00DA7B5E" w:rsidRPr="00A671E6" w:rsidDel="00AC5EEE" w:rsidRDefault="00DA7B5E" w:rsidP="00636065">
      <w:pPr>
        <w:pStyle w:val="BodyText"/>
        <w:rPr>
          <w:del w:id="614" w:author="Tufan Kumbasar" w:date="2015-06-03T08:59:00Z"/>
          <w:lang w:val="en-US"/>
        </w:rPr>
      </w:pPr>
    </w:p>
    <w:p w14:paraId="3A77ADBE" w14:textId="77777777" w:rsidR="00DA7B5E" w:rsidRPr="00A671E6" w:rsidDel="00AC5EEE" w:rsidRDefault="00DA7B5E" w:rsidP="00636065">
      <w:pPr>
        <w:pStyle w:val="BodyText"/>
        <w:rPr>
          <w:del w:id="615" w:author="Tufan Kumbasar" w:date="2015-06-03T08:59:00Z"/>
          <w:lang w:val="en-US"/>
        </w:rPr>
      </w:pPr>
    </w:p>
    <w:p w14:paraId="1C512366" w14:textId="77777777" w:rsidR="00DA7B5E" w:rsidRPr="00A671E6" w:rsidDel="00AC5EEE" w:rsidRDefault="00DA7B5E" w:rsidP="00636065">
      <w:pPr>
        <w:pStyle w:val="BodyText"/>
        <w:rPr>
          <w:del w:id="616" w:author="Tufan Kumbasar" w:date="2015-06-03T08:59:00Z"/>
          <w:lang w:val="en-US"/>
        </w:rPr>
      </w:pPr>
    </w:p>
    <w:p w14:paraId="6FC7BD91" w14:textId="77777777" w:rsidR="00DA7B5E" w:rsidRPr="00A671E6" w:rsidDel="00AC5EEE" w:rsidRDefault="00DA7B5E" w:rsidP="00636065">
      <w:pPr>
        <w:pStyle w:val="BodyText"/>
        <w:rPr>
          <w:del w:id="617" w:author="Tufan Kumbasar" w:date="2015-06-03T08:59:00Z"/>
          <w:lang w:val="en-US"/>
        </w:rPr>
      </w:pPr>
    </w:p>
    <w:p w14:paraId="5CC068BF" w14:textId="77777777" w:rsidR="00DA7B5E" w:rsidRPr="00A671E6" w:rsidDel="00AC5EEE" w:rsidRDefault="00DA7B5E" w:rsidP="00636065">
      <w:pPr>
        <w:pStyle w:val="BodyText"/>
        <w:rPr>
          <w:del w:id="618" w:author="Tufan Kumbasar" w:date="2015-06-03T08:59:00Z"/>
          <w:lang w:val="en-US"/>
        </w:rPr>
      </w:pPr>
    </w:p>
    <w:p w14:paraId="5C7F5801" w14:textId="77777777" w:rsidR="00DA7B5E" w:rsidRPr="00A671E6" w:rsidDel="00AC5EEE" w:rsidRDefault="00DA7B5E" w:rsidP="00636065">
      <w:pPr>
        <w:pStyle w:val="BodyText"/>
        <w:rPr>
          <w:del w:id="619" w:author="Tufan Kumbasar" w:date="2015-06-03T08:59:00Z"/>
          <w:lang w:val="en-US"/>
        </w:rPr>
      </w:pPr>
    </w:p>
    <w:p w14:paraId="1C5FF86E" w14:textId="77777777" w:rsidR="00DA7B5E" w:rsidRPr="00A671E6" w:rsidDel="00AC5EEE" w:rsidRDefault="00DA7B5E" w:rsidP="00636065">
      <w:pPr>
        <w:pStyle w:val="BodyText"/>
        <w:rPr>
          <w:del w:id="620" w:author="Tufan Kumbasar" w:date="2015-06-03T08:59:00Z"/>
          <w:lang w:val="en-US"/>
        </w:rPr>
      </w:pPr>
    </w:p>
    <w:p w14:paraId="28CA542D" w14:textId="77777777" w:rsidR="00DA7B5E" w:rsidRPr="00A671E6" w:rsidDel="00AC5EEE" w:rsidRDefault="00DA7B5E" w:rsidP="00636065">
      <w:pPr>
        <w:pStyle w:val="BodyText"/>
        <w:rPr>
          <w:del w:id="621" w:author="Tufan Kumbasar" w:date="2015-06-03T08:59:00Z"/>
          <w:lang w:val="en-US"/>
        </w:rPr>
      </w:pPr>
    </w:p>
    <w:p w14:paraId="750C0F5F" w14:textId="77777777" w:rsidR="00DA7B5E" w:rsidRPr="00A671E6" w:rsidDel="00AC5EEE" w:rsidRDefault="00DA7B5E" w:rsidP="00636065">
      <w:pPr>
        <w:pStyle w:val="BodyText"/>
        <w:rPr>
          <w:del w:id="622" w:author="Tufan Kumbasar" w:date="2015-06-03T08:59:00Z"/>
          <w:lang w:val="en-US"/>
        </w:rPr>
      </w:pPr>
    </w:p>
    <w:p w14:paraId="6AB6A539" w14:textId="77777777" w:rsidR="00DA7B5E" w:rsidRPr="00A671E6" w:rsidDel="00AC5EEE" w:rsidRDefault="00DA7B5E" w:rsidP="00636065">
      <w:pPr>
        <w:pStyle w:val="BodyText"/>
        <w:rPr>
          <w:del w:id="623" w:author="Tufan Kumbasar" w:date="2015-06-03T08:59:00Z"/>
          <w:lang w:val="en-US"/>
        </w:rPr>
      </w:pPr>
    </w:p>
    <w:p w14:paraId="7BED6354" w14:textId="77777777" w:rsidR="00DA7B5E" w:rsidRPr="00A671E6" w:rsidDel="00AC5EEE" w:rsidRDefault="00DA7B5E" w:rsidP="00636065">
      <w:pPr>
        <w:pStyle w:val="BodyText"/>
        <w:rPr>
          <w:del w:id="624" w:author="Tufan Kumbasar" w:date="2015-06-03T08:59:00Z"/>
          <w:lang w:val="en-US"/>
        </w:rPr>
      </w:pPr>
    </w:p>
    <w:p w14:paraId="5D0895BC" w14:textId="77777777" w:rsidR="00DA7B5E" w:rsidRPr="00A671E6" w:rsidDel="00AC5EEE" w:rsidRDefault="00DA7B5E" w:rsidP="00636065">
      <w:pPr>
        <w:pStyle w:val="BodyText"/>
        <w:rPr>
          <w:del w:id="625" w:author="Tufan Kumbasar" w:date="2015-06-03T08:59:00Z"/>
          <w:lang w:val="en-US"/>
        </w:rPr>
      </w:pPr>
    </w:p>
    <w:p w14:paraId="2D652FD4" w14:textId="77777777" w:rsidR="00DA7B5E" w:rsidRPr="00A671E6" w:rsidDel="00AC5EEE" w:rsidRDefault="00DA7B5E" w:rsidP="00636065">
      <w:pPr>
        <w:pStyle w:val="BodyText"/>
        <w:rPr>
          <w:del w:id="626" w:author="Tufan Kumbasar" w:date="2015-06-03T08:59:00Z"/>
          <w:lang w:val="en-US"/>
        </w:rPr>
      </w:pPr>
    </w:p>
    <w:p w14:paraId="1DE8AC63" w14:textId="7EE72CD7" w:rsidR="00636065" w:rsidRPr="00A671E6" w:rsidDel="00EE188D" w:rsidRDefault="00636065" w:rsidP="00636065">
      <w:pPr>
        <w:pStyle w:val="BodyText"/>
        <w:rPr>
          <w:del w:id="627" w:author="Taskin, Ahmet AVL/TR" w:date="2015-06-04T19:57:00Z"/>
          <w:lang w:val="en-US"/>
        </w:rPr>
      </w:pPr>
      <w:r w:rsidRPr="00A671E6">
        <w:rPr>
          <w:lang w:val="en-US"/>
        </w:rPr>
        <w:t xml:space="preserve">Adding inputs and outputs is possible from the edit menu. Default is one input and one output. However, users can add more inputs and outputs as desired by using the edit menu in the main editor. </w:t>
      </w:r>
      <w:del w:id="628" w:author="Taskin, Ahmet AVL/TR" w:date="2015-06-04T19:57:00Z">
        <w:r w:rsidRPr="00A671E6" w:rsidDel="00EE188D">
          <w:rPr>
            <w:lang w:val="en-US"/>
          </w:rPr>
          <w:delText xml:space="preserve">In addition, naming the inputs and outputs are possible by clicking the desired input or output. </w:delText>
        </w:r>
      </w:del>
    </w:p>
    <w:p w14:paraId="1B85F56A" w14:textId="77777777" w:rsidR="00EE188D" w:rsidRDefault="00EE188D" w:rsidP="00057430">
      <w:pPr>
        <w:pStyle w:val="BodyText"/>
        <w:rPr>
          <w:ins w:id="629" w:author="Taskin, Ahmet AVL/TR" w:date="2015-06-04T19:57:00Z"/>
          <w:lang w:val="en-US"/>
        </w:rPr>
      </w:pPr>
    </w:p>
    <w:p w14:paraId="022A19AD" w14:textId="4E14CA2D" w:rsidR="00636065" w:rsidRPr="00A671E6" w:rsidRDefault="00636065" w:rsidP="00057430">
      <w:pPr>
        <w:pStyle w:val="BodyText"/>
        <w:rPr>
          <w:lang w:val="en-US"/>
        </w:rPr>
      </w:pPr>
      <w:del w:id="630" w:author="Taskin, Ahmet AVL/TR" w:date="2015-06-04T19:57:00Z">
        <w:r w:rsidRPr="00A671E6" w:rsidDel="00EE188D">
          <w:rPr>
            <w:lang w:val="en-US"/>
          </w:rPr>
          <w:lastRenderedPageBreak/>
          <w:delText xml:space="preserve">In addition, </w:delText>
        </w:r>
      </w:del>
      <w:ins w:id="631" w:author="Taskin, Ahmet AVL/TR" w:date="2015-06-04T19:57:00Z">
        <w:r w:rsidR="00EE188D">
          <w:rPr>
            <w:lang w:val="en-US"/>
          </w:rPr>
          <w:t>A</w:t>
        </w:r>
      </w:ins>
      <w:del w:id="632" w:author="Taskin, Ahmet AVL/TR" w:date="2015-06-04T19:57:00Z">
        <w:r w:rsidRPr="00A671E6" w:rsidDel="00EE188D">
          <w:rPr>
            <w:lang w:val="en-US"/>
          </w:rPr>
          <w:delText>a</w:delText>
        </w:r>
      </w:del>
      <w:r w:rsidRPr="00A671E6">
        <w:rPr>
          <w:lang w:val="en-US"/>
        </w:rPr>
        <w:t xml:space="preserve">nother opportunity of IT2-FLS toolbox is to export the current design to Matlab/Simulink automatically. There is button in the main editor for exporting. This topic is explained in detail in the </w:t>
      </w:r>
      <w:del w:id="633" w:author="Taskin, Ahmet AVL/TR" w:date="2015-06-04T19:58:00Z">
        <w:r w:rsidRPr="00A671E6" w:rsidDel="00EE188D">
          <w:rPr>
            <w:lang w:val="en-US"/>
          </w:rPr>
          <w:delText>section 5</w:delText>
        </w:r>
      </w:del>
      <w:ins w:id="634" w:author="Taskin, Ahmet AVL/TR" w:date="2015-06-04T19:58:00Z">
        <w:r w:rsidR="00EE188D">
          <w:rPr>
            <w:lang w:val="en-US"/>
          </w:rPr>
          <w:t>next section</w:t>
        </w:r>
      </w:ins>
      <w:r w:rsidRPr="00A671E6">
        <w:rPr>
          <w:lang w:val="en-US"/>
        </w:rPr>
        <w:t>.</w:t>
      </w:r>
    </w:p>
    <w:p w14:paraId="2427AECF" w14:textId="56558AC1" w:rsidR="00636065" w:rsidRPr="00A671E6" w:rsidRDefault="00636065" w:rsidP="00057430">
      <w:pPr>
        <w:pStyle w:val="BodyText"/>
        <w:spacing w:after="0" w:line="240" w:lineRule="auto"/>
        <w:rPr>
          <w:lang w:val="en-US"/>
        </w:rPr>
      </w:pPr>
      <w:r w:rsidRPr="00A671E6">
        <w:rPr>
          <w:lang w:val="en-US"/>
        </w:rPr>
        <w:t>Type reduction (TR) is one of the important operation for the IT2-FLS. The IT2-FLS toolbox includes the codes of the following type reduction methods</w:t>
      </w:r>
      <w:ins w:id="635" w:author="Taskin, Ahmet AVL/TR" w:date="2015-06-04T23:21:00Z">
        <w:r w:rsidR="00626058">
          <w:rPr>
            <w:lang w:val="en-US"/>
          </w:rPr>
          <w:t xml:space="preserve"> and users are able to choose one of these TR </w:t>
        </w:r>
      </w:ins>
      <w:ins w:id="636" w:author="Taskin, Ahmet AVL/TR" w:date="2015-06-04T23:22:00Z">
        <w:r w:rsidR="00626058">
          <w:rPr>
            <w:lang w:val="en-US"/>
          </w:rPr>
          <w:t>methods</w:t>
        </w:r>
      </w:ins>
      <w:ins w:id="637" w:author="Taskin, Ahmet AVL/TR" w:date="2015-06-04T23:21:00Z">
        <w:r w:rsidR="00626058">
          <w:rPr>
            <w:lang w:val="en-US"/>
          </w:rPr>
          <w:t xml:space="preserve"> as </w:t>
        </w:r>
      </w:ins>
      <w:del w:id="638" w:author="Taskin, Ahmet AVL/TR" w:date="2015-06-04T23:22:00Z">
        <w:r w:rsidRPr="00A671E6" w:rsidDel="00626058">
          <w:rPr>
            <w:lang w:val="en-US"/>
          </w:rPr>
          <w:delText>:</w:delText>
        </w:r>
      </w:del>
      <w:ins w:id="639" w:author="Taskin, Ahmet AVL/TR" w:date="2015-06-04T23:22:00Z">
        <w:r w:rsidR="00626058">
          <w:rPr>
            <w:lang w:val="en-US"/>
          </w:rPr>
          <w:t>desired.</w:t>
        </w:r>
      </w:ins>
    </w:p>
    <w:p w14:paraId="2169EE14" w14:textId="77777777" w:rsidR="00636065" w:rsidRPr="00A671E6" w:rsidRDefault="0011162C" w:rsidP="00057430">
      <w:pPr>
        <w:pStyle w:val="BodyText"/>
        <w:spacing w:before="240" w:after="0" w:line="240" w:lineRule="auto"/>
        <w:rPr>
          <w:lang w:val="de-DE"/>
        </w:rPr>
      </w:pPr>
      <w:r w:rsidRPr="00A671E6">
        <w:rPr>
          <w:lang w:val="de-DE"/>
        </w:rPr>
        <w:t>•</w:t>
      </w:r>
      <w:r w:rsidRPr="00A671E6">
        <w:rPr>
          <w:lang w:val="de-DE"/>
        </w:rPr>
        <w:tab/>
      </w:r>
      <w:r w:rsidR="00636065" w:rsidRPr="00A671E6">
        <w:rPr>
          <w:lang w:val="de-DE"/>
        </w:rPr>
        <w:t>Karnik-Mendel Algori</w:t>
      </w:r>
      <w:r w:rsidRPr="00A671E6">
        <w:rPr>
          <w:lang w:val="de-DE"/>
        </w:rPr>
        <w:t>thm (KM)</w:t>
      </w:r>
    </w:p>
    <w:p w14:paraId="77DF4C8E" w14:textId="77777777" w:rsidR="00636065" w:rsidRPr="00A671E6" w:rsidRDefault="00636065" w:rsidP="00057430">
      <w:pPr>
        <w:pStyle w:val="BodyText"/>
        <w:spacing w:after="0" w:line="240" w:lineRule="auto"/>
        <w:rPr>
          <w:lang w:val="de-DE"/>
        </w:rPr>
      </w:pPr>
      <w:r w:rsidRPr="00A671E6">
        <w:rPr>
          <w:lang w:val="de-DE"/>
        </w:rPr>
        <w:t>•</w:t>
      </w:r>
      <w:r w:rsidRPr="00A671E6">
        <w:rPr>
          <w:lang w:val="de-DE"/>
        </w:rPr>
        <w:tab/>
        <w:t>E</w:t>
      </w:r>
      <w:r w:rsidR="0011162C" w:rsidRPr="00A671E6">
        <w:rPr>
          <w:lang w:val="de-DE"/>
        </w:rPr>
        <w:t>nhanced Karnik-Mendel Algorithm (EKM)</w:t>
      </w:r>
    </w:p>
    <w:p w14:paraId="4C88D4E1" w14:textId="77777777" w:rsidR="00636065" w:rsidRPr="00A671E6" w:rsidRDefault="00636065" w:rsidP="00057430">
      <w:pPr>
        <w:pStyle w:val="BodyText"/>
        <w:spacing w:after="0" w:line="240" w:lineRule="auto"/>
        <w:rPr>
          <w:lang w:val="en-US"/>
        </w:rPr>
      </w:pPr>
      <w:r w:rsidRPr="00A671E6">
        <w:rPr>
          <w:lang w:val="en-US"/>
        </w:rPr>
        <w:t>•</w:t>
      </w:r>
      <w:r w:rsidRPr="00A671E6">
        <w:rPr>
          <w:lang w:val="en-US"/>
        </w:rPr>
        <w:tab/>
        <w:t>Iterativ</w:t>
      </w:r>
      <w:r w:rsidR="0011162C" w:rsidRPr="00A671E6">
        <w:rPr>
          <w:lang w:val="en-US"/>
        </w:rPr>
        <w:t>e Algorithm with Stop Condition (IASC)</w:t>
      </w:r>
    </w:p>
    <w:p w14:paraId="385B87CB" w14:textId="77777777" w:rsidR="004248F0" w:rsidRPr="00A671E6" w:rsidRDefault="00636065" w:rsidP="00057430">
      <w:pPr>
        <w:pStyle w:val="BodyText"/>
        <w:spacing w:after="0" w:line="240" w:lineRule="auto"/>
        <w:ind w:left="720" w:hanging="432"/>
        <w:rPr>
          <w:lang w:val="en-US"/>
        </w:rPr>
      </w:pPr>
      <w:r w:rsidRPr="00A671E6">
        <w:rPr>
          <w:lang w:val="en-US"/>
        </w:rPr>
        <w:t>•</w:t>
      </w:r>
      <w:r w:rsidRPr="00A671E6">
        <w:rPr>
          <w:lang w:val="en-US"/>
        </w:rPr>
        <w:tab/>
        <w:t>Enhanced Iterativ</w:t>
      </w:r>
      <w:r w:rsidR="0011162C" w:rsidRPr="00A671E6">
        <w:rPr>
          <w:lang w:val="en-US"/>
        </w:rPr>
        <w:t>e Algorithm with Stop Condition (EIASC)</w:t>
      </w:r>
    </w:p>
    <w:p w14:paraId="2A75383C" w14:textId="77777777" w:rsidR="00636065" w:rsidRPr="00A671E6" w:rsidRDefault="00636065" w:rsidP="00057430">
      <w:pPr>
        <w:pStyle w:val="BodyText"/>
        <w:spacing w:after="0" w:line="240" w:lineRule="auto"/>
        <w:ind w:left="720" w:hanging="432"/>
        <w:rPr>
          <w:lang w:val="en-US"/>
        </w:rPr>
      </w:pPr>
      <w:r w:rsidRPr="00A671E6">
        <w:rPr>
          <w:lang w:val="en-US"/>
        </w:rPr>
        <w:t>•</w:t>
      </w:r>
      <w:r w:rsidRPr="00A671E6">
        <w:rPr>
          <w:lang w:val="en-US"/>
        </w:rPr>
        <w:tab/>
        <w:t>Enhanced Opposit</w:t>
      </w:r>
      <w:r w:rsidR="0011162C" w:rsidRPr="00A671E6">
        <w:rPr>
          <w:lang w:val="en-US"/>
        </w:rPr>
        <w:t>e Direction Searching Algorithm (EODS)</w:t>
      </w:r>
    </w:p>
    <w:p w14:paraId="6DFB2631" w14:textId="77777777" w:rsidR="00636065" w:rsidRPr="00A671E6" w:rsidRDefault="00636065" w:rsidP="00057430">
      <w:pPr>
        <w:pStyle w:val="BodyText"/>
        <w:spacing w:after="0" w:line="240" w:lineRule="auto"/>
        <w:rPr>
          <w:lang w:val="en-US"/>
        </w:rPr>
      </w:pPr>
      <w:r w:rsidRPr="00A671E6">
        <w:rPr>
          <w:lang w:val="en-US"/>
        </w:rPr>
        <w:t>•</w:t>
      </w:r>
      <w:r w:rsidRPr="00A671E6">
        <w:rPr>
          <w:lang w:val="en-US"/>
        </w:rPr>
        <w:tab/>
        <w:t>Wu-Mendel Uncertainty Bound Method</w:t>
      </w:r>
      <w:r w:rsidR="0011162C" w:rsidRPr="00A671E6">
        <w:rPr>
          <w:lang w:val="en-US"/>
        </w:rPr>
        <w:t xml:space="preserve"> (WM</w:t>
      </w:r>
      <w:r w:rsidRPr="00A671E6">
        <w:rPr>
          <w:lang w:val="en-US"/>
        </w:rPr>
        <w:t>)</w:t>
      </w:r>
    </w:p>
    <w:p w14:paraId="56F5222E" w14:textId="77777777" w:rsidR="00636065" w:rsidRPr="00A671E6" w:rsidRDefault="00636065" w:rsidP="00057430">
      <w:pPr>
        <w:pStyle w:val="BodyText"/>
        <w:spacing w:after="0" w:line="240" w:lineRule="auto"/>
        <w:rPr>
          <w:lang w:val="en-US"/>
        </w:rPr>
      </w:pPr>
      <w:r w:rsidRPr="00A671E6">
        <w:rPr>
          <w:lang w:val="en-US"/>
        </w:rPr>
        <w:t>•</w:t>
      </w:r>
      <w:r w:rsidRPr="00A671E6">
        <w:rPr>
          <w:lang w:val="en-US"/>
        </w:rPr>
        <w:tab/>
      </w:r>
      <w:proofErr w:type="spellStart"/>
      <w:r w:rsidR="0011162C" w:rsidRPr="00A671E6">
        <w:rPr>
          <w:lang w:val="en-US"/>
        </w:rPr>
        <w:t>Nie</w:t>
      </w:r>
      <w:proofErr w:type="spellEnd"/>
      <w:r w:rsidR="0011162C" w:rsidRPr="00A671E6">
        <w:rPr>
          <w:lang w:val="en-US"/>
        </w:rPr>
        <w:t>-Tan Method (NT)</w:t>
      </w:r>
    </w:p>
    <w:p w14:paraId="152D2CA2" w14:textId="77777777" w:rsidR="00636065" w:rsidRPr="00A671E6" w:rsidRDefault="00636065" w:rsidP="00057430">
      <w:pPr>
        <w:pStyle w:val="BodyText"/>
        <w:spacing w:after="0" w:line="240" w:lineRule="auto"/>
        <w:rPr>
          <w:lang w:val="en-US"/>
        </w:rPr>
      </w:pPr>
      <w:r w:rsidRPr="00A671E6">
        <w:rPr>
          <w:lang w:val="en-US"/>
        </w:rPr>
        <w:t>•</w:t>
      </w:r>
      <w:r w:rsidRPr="00A671E6">
        <w:rPr>
          <w:lang w:val="en-US"/>
        </w:rPr>
        <w:tab/>
      </w:r>
      <w:proofErr w:type="spellStart"/>
      <w:r w:rsidR="0011162C" w:rsidRPr="00A671E6">
        <w:rPr>
          <w:lang w:val="en-US"/>
        </w:rPr>
        <w:t>Begain</w:t>
      </w:r>
      <w:proofErr w:type="spellEnd"/>
      <w:r w:rsidR="0011162C" w:rsidRPr="00A671E6">
        <w:rPr>
          <w:lang w:val="en-US"/>
        </w:rPr>
        <w:t>-</w:t>
      </w:r>
      <w:proofErr w:type="spellStart"/>
      <w:r w:rsidR="0011162C" w:rsidRPr="00A671E6">
        <w:rPr>
          <w:lang w:val="en-US"/>
        </w:rPr>
        <w:t>Melek</w:t>
      </w:r>
      <w:proofErr w:type="spellEnd"/>
      <w:r w:rsidR="0011162C" w:rsidRPr="00A671E6">
        <w:rPr>
          <w:lang w:val="en-US"/>
        </w:rPr>
        <w:t>-Mendel Method (BMM)</w:t>
      </w:r>
    </w:p>
    <w:p w14:paraId="0116083D" w14:textId="77777777" w:rsidR="00636065" w:rsidRDefault="0011162C" w:rsidP="00626058">
      <w:pPr>
        <w:pStyle w:val="BodyText"/>
        <w:spacing w:line="240" w:lineRule="auto"/>
        <w:rPr>
          <w:ins w:id="640" w:author="Taskin, Ahmet AVL/TR" w:date="2015-06-04T23:23:00Z"/>
          <w:lang w:val="en-US"/>
        </w:rPr>
        <w:pPrChange w:id="641" w:author="Taskin, Ahmet AVL/TR" w:date="2015-06-04T23:22:00Z">
          <w:pPr>
            <w:pStyle w:val="BodyText"/>
            <w:spacing w:after="0" w:line="240" w:lineRule="auto"/>
          </w:pPr>
        </w:pPrChange>
      </w:pPr>
      <w:r w:rsidRPr="00A671E6">
        <w:rPr>
          <w:lang w:val="en-US"/>
        </w:rPr>
        <w:t>•</w:t>
      </w:r>
      <w:r w:rsidRPr="00A671E6">
        <w:rPr>
          <w:lang w:val="en-US"/>
        </w:rPr>
        <w:tab/>
        <w:t>Custom (User defined function for type reduction</w:t>
      </w:r>
      <w:r w:rsidR="00636065" w:rsidRPr="00A671E6">
        <w:rPr>
          <w:lang w:val="en-US"/>
        </w:rPr>
        <w:t>)</w:t>
      </w:r>
    </w:p>
    <w:p w14:paraId="151BFBFF" w14:textId="731E58AF" w:rsidR="00626058" w:rsidRPr="00A671E6" w:rsidRDefault="00626058" w:rsidP="00626058">
      <w:pPr>
        <w:pStyle w:val="BodyText"/>
        <w:spacing w:line="240" w:lineRule="auto"/>
        <w:rPr>
          <w:lang w:val="en-US"/>
        </w:rPr>
        <w:pPrChange w:id="642" w:author="Taskin, Ahmet AVL/TR" w:date="2015-06-04T23:22:00Z">
          <w:pPr>
            <w:pStyle w:val="BodyText"/>
            <w:spacing w:after="0" w:line="240" w:lineRule="auto"/>
          </w:pPr>
        </w:pPrChange>
      </w:pPr>
      <w:ins w:id="643" w:author="Taskin, Ahmet AVL/TR" w:date="2015-06-04T23:23:00Z">
        <w:r>
          <w:rPr>
            <w:lang w:val="en-US"/>
          </w:rPr>
          <w:t>The menu to choose the desired TR method is given in the figure 4.</w:t>
        </w:r>
      </w:ins>
    </w:p>
    <w:p w14:paraId="4546C747" w14:textId="5D3344FC" w:rsidR="00057430" w:rsidRPr="00A671E6" w:rsidDel="001D4025" w:rsidRDefault="00057430" w:rsidP="00626058">
      <w:pPr>
        <w:pStyle w:val="BodyText"/>
        <w:ind w:firstLine="0"/>
        <w:rPr>
          <w:del w:id="644" w:author="Taskin, Ahmet AVL/TR" w:date="2015-06-04T22:58:00Z"/>
          <w:lang w:val="en-US"/>
        </w:rPr>
      </w:pPr>
    </w:p>
    <w:p w14:paraId="4757D4B2" w14:textId="047BC128" w:rsidR="00636065" w:rsidRPr="00A671E6" w:rsidRDefault="00352C3D" w:rsidP="00626058">
      <w:pPr>
        <w:pStyle w:val="BodyText"/>
        <w:ind w:firstLine="0"/>
        <w:rPr>
          <w:lang w:val="en-US"/>
        </w:rPr>
        <w:pPrChange w:id="645" w:author="Taskin, Ahmet AVL/TR" w:date="2015-06-04T23:22:00Z">
          <w:pPr>
            <w:pStyle w:val="BodyText"/>
            <w:ind w:firstLine="0"/>
          </w:pPr>
        </w:pPrChange>
      </w:pPr>
      <w:del w:id="646" w:author="Tufan Kumbasar" w:date="2015-06-03T08:59:00Z">
        <w:r w:rsidRPr="00373017" w:rsidDel="00AC5EEE">
          <w:rPr>
            <w:noProof/>
            <w:lang w:val="en-US" w:eastAsia="en-US"/>
          </w:rPr>
          <mc:AlternateContent>
            <mc:Choice Requires="wps">
              <w:drawing>
                <wp:anchor distT="0" distB="0" distL="114300" distR="114300" simplePos="0" relativeHeight="251653120" behindDoc="0" locked="0" layoutInCell="1" allowOverlap="1" wp14:anchorId="70BB70DF" wp14:editId="61E61D4F">
                  <wp:simplePos x="0" y="0"/>
                  <wp:positionH relativeFrom="column">
                    <wp:posOffset>9525</wp:posOffset>
                  </wp:positionH>
                  <wp:positionV relativeFrom="paragraph">
                    <wp:posOffset>211455</wp:posOffset>
                  </wp:positionV>
                  <wp:extent cx="2936875" cy="1193800"/>
                  <wp:effectExtent l="9525" t="11430" r="6350" b="13970"/>
                  <wp:wrapNone/>
                  <wp:docPr id="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875" cy="1193800"/>
                          </a:xfrm>
                          <a:prstGeom prst="rect">
                            <a:avLst/>
                          </a:prstGeom>
                          <a:solidFill>
                            <a:srgbClr val="FFFFFF"/>
                          </a:solidFill>
                          <a:ln w="9525">
                            <a:solidFill>
                              <a:srgbClr val="000000"/>
                            </a:solidFill>
                            <a:miter lim="800000"/>
                            <a:headEnd/>
                            <a:tailEnd/>
                          </a:ln>
                        </wps:spPr>
                        <wps:txbx>
                          <w:txbxContent>
                            <w:p w14:paraId="73796AB6" w14:textId="77777777" w:rsidR="00BC1B45" w:rsidRPr="00CA6B81" w:rsidRDefault="00BC1B45" w:rsidP="0011162C">
                              <w:pPr>
                                <w:rPr>
                                  <w:noProof/>
                                </w:rPr>
                              </w:pPr>
                              <w:moveFromRangeStart w:id="647" w:author="Tufan Kumbasar" w:date="2015-06-03T08:59:00Z" w:name="move421085313"/>
                              <w:moveFrom w:id="648" w:author="Tufan Kumbasar" w:date="2015-06-03T08:59:00Z">
                                <w:r w:rsidDel="00AC5EEE">
                                  <w:rPr>
                                    <w:noProof/>
                                  </w:rPr>
                                  <w:drawing>
                                    <wp:inline distT="0" distB="0" distL="0" distR="0" wp14:anchorId="0F4B17BD" wp14:editId="4EDA719F">
                                      <wp:extent cx="2517775" cy="1104265"/>
                                      <wp:effectExtent l="0" t="0" r="0" b="635"/>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7775" cy="1104265"/>
                                              </a:xfrm>
                                              <a:prstGeom prst="rect">
                                                <a:avLst/>
                                              </a:prstGeom>
                                              <a:noFill/>
                                              <a:ln>
                                                <a:noFill/>
                                              </a:ln>
                                            </pic:spPr>
                                          </pic:pic>
                                        </a:graphicData>
                                      </a:graphic>
                                    </wp:inline>
                                  </w:drawing>
                                </w:r>
                              </w:moveFrom>
                              <w:moveFromRangeEnd w:id="647"/>
                            </w:p>
                            <w:p w14:paraId="13FFAB8D" w14:textId="77777777" w:rsidR="00BC1B45" w:rsidRPr="00CA6B81" w:rsidRDefault="00BC1B45" w:rsidP="0011162C">
                              <w:pPr>
                                <w:rPr>
                                  <w:noProof/>
                                </w:rPr>
                              </w:pPr>
                            </w:p>
                            <w:p w14:paraId="5264F532" w14:textId="77777777" w:rsidR="00BC1B45" w:rsidRDefault="00BC1B45" w:rsidP="001116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BB70DF" id="_x0000_t202" coordsize="21600,21600" o:spt="202" path="m,l,21600r21600,l21600,xe">
                  <v:stroke joinstyle="miter"/>
                  <v:path gradientshapeok="t" o:connecttype="rect"/>
                </v:shapetype>
                <v:shape id="Text Box 17" o:spid="_x0000_s1026" type="#_x0000_t202" style="position:absolute;left:0;text-align:left;margin-left:.75pt;margin-top:16.65pt;width:231.25pt;height: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">
                  <v:textbox>
                    <w:txbxContent>
                      <w:p w14:paraId="73796AB6" w14:textId="77777777" w:rsidR="00BC1B45" w:rsidRPr="00CA6B81" w:rsidRDefault="00BC1B45" w:rsidP="0011162C">
                        <w:pPr>
                          <w:rPr>
                            <w:noProof/>
                          </w:rPr>
                        </w:pPr>
                        <w:moveFromRangeStart w:id="649" w:author="Tufan Kumbasar" w:date="2015-06-03T08:59:00Z" w:name="move421085313"/>
                        <w:moveFrom w:id="650" w:author="Tufan Kumbasar" w:date="2015-06-03T08:59:00Z">
                          <w:r w:rsidDel="00AC5EEE">
                            <w:rPr>
                              <w:noProof/>
                            </w:rPr>
                            <w:drawing>
                              <wp:inline distT="0" distB="0" distL="0" distR="0" wp14:anchorId="0F4B17BD" wp14:editId="4EDA719F">
                                <wp:extent cx="2517775" cy="1104265"/>
                                <wp:effectExtent l="0" t="0" r="0" b="635"/>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7775" cy="1104265"/>
                                        </a:xfrm>
                                        <a:prstGeom prst="rect">
                                          <a:avLst/>
                                        </a:prstGeom>
                                        <a:noFill/>
                                        <a:ln>
                                          <a:noFill/>
                                        </a:ln>
                                      </pic:spPr>
                                    </pic:pic>
                                  </a:graphicData>
                                </a:graphic>
                              </wp:inline>
                            </w:drawing>
                          </w:r>
                        </w:moveFrom>
                        <w:moveFromRangeEnd w:id="649"/>
                      </w:p>
                      <w:p w14:paraId="13FFAB8D" w14:textId="77777777" w:rsidR="00BC1B45" w:rsidRPr="00CA6B81" w:rsidRDefault="00BC1B45" w:rsidP="0011162C">
                        <w:pPr>
                          <w:rPr>
                            <w:noProof/>
                          </w:rPr>
                        </w:pPr>
                      </w:p>
                      <w:p w14:paraId="5264F532" w14:textId="77777777" w:rsidR="00BC1B45" w:rsidRDefault="00BC1B45" w:rsidP="0011162C"/>
                    </w:txbxContent>
                  </v:textbox>
                </v:shape>
              </w:pict>
            </mc:Fallback>
          </mc:AlternateContent>
        </w:r>
      </w:del>
      <w:r w:rsidR="0011162C" w:rsidRPr="00A671E6">
        <w:rPr>
          <w:lang w:val="en-US"/>
        </w:rPr>
        <w:t>Fig. 4.</w:t>
      </w:r>
      <w:ins w:id="651" w:author="Taskin, Ahmet AVL/TR" w:date="2015-06-04T19:58:00Z">
        <w:r w:rsidR="00181C4F">
          <w:rPr>
            <w:lang w:val="en-US"/>
          </w:rPr>
          <w:t>T</w:t>
        </w:r>
      </w:ins>
      <w:del w:id="652" w:author="Taskin, Ahmet AVL/TR" w:date="2015-06-04T19:58:00Z">
        <w:r w:rsidR="0011162C" w:rsidRPr="00A671E6" w:rsidDel="00C77FE2">
          <w:rPr>
            <w:lang w:val="en-US"/>
          </w:rPr>
          <w:delText xml:space="preserve"> </w:delText>
        </w:r>
        <w:r w:rsidR="00636065" w:rsidRPr="00A671E6" w:rsidDel="00C77FE2">
          <w:rPr>
            <w:lang w:val="en-US"/>
          </w:rPr>
          <w:delText xml:space="preserve"> T</w:delText>
        </w:r>
      </w:del>
      <w:r w:rsidR="00636065" w:rsidRPr="00A671E6">
        <w:rPr>
          <w:lang w:val="en-US"/>
        </w:rPr>
        <w:t xml:space="preserve">ype Reduction Methods for </w:t>
      </w:r>
      <w:del w:id="653" w:author="Taskin, Ahmet AVL/TR" w:date="2015-06-04T19:58:00Z">
        <w:r w:rsidR="00636065" w:rsidRPr="00A671E6" w:rsidDel="00C77FE2">
          <w:rPr>
            <w:lang w:val="en-US"/>
          </w:rPr>
          <w:delText>C</w:delText>
        </w:r>
      </w:del>
      <w:ins w:id="654" w:author="Taskin, Ahmet AVL/TR" w:date="2015-06-04T19:58:00Z">
        <w:r w:rsidR="00C77FE2">
          <w:rPr>
            <w:lang w:val="en-US"/>
          </w:rPr>
          <w:t>c</w:t>
        </w:r>
      </w:ins>
      <w:r w:rsidR="00636065" w:rsidRPr="00A671E6">
        <w:rPr>
          <w:lang w:val="en-US"/>
        </w:rPr>
        <w:t xml:space="preserve">hoosing </w:t>
      </w:r>
    </w:p>
    <w:p w14:paraId="0F87972B" w14:textId="77777777" w:rsidR="0011162C" w:rsidRPr="00A671E6" w:rsidRDefault="00AC5EEE" w:rsidP="002B6F70">
      <w:pPr>
        <w:pStyle w:val="BodyText"/>
        <w:rPr>
          <w:lang w:val="en-US"/>
        </w:rPr>
        <w:pPrChange w:id="655" w:author="Taskin, Ahmet AVL/TR" w:date="2015-06-04T23:26:00Z">
          <w:pPr>
            <w:pStyle w:val="BodyText"/>
          </w:pPr>
        </w:pPrChange>
      </w:pPr>
      <w:moveToRangeStart w:id="656" w:author="Tufan Kumbasar" w:date="2015-06-03T08:59:00Z" w:name="move421085313"/>
      <w:moveTo w:id="657" w:author="Tufan Kumbasar" w:date="2015-06-03T08:59:00Z">
        <w:r>
          <w:rPr>
            <w:noProof/>
            <w:lang w:val="en-US" w:eastAsia="en-US"/>
          </w:rPr>
          <w:drawing>
            <wp:inline distT="0" distB="0" distL="0" distR="0" wp14:anchorId="54DFB55E" wp14:editId="253DB795">
              <wp:extent cx="2517775" cy="1104265"/>
              <wp:effectExtent l="0" t="0" r="0" b="635"/>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7775" cy="1104265"/>
                      </a:xfrm>
                      <a:prstGeom prst="rect">
                        <a:avLst/>
                      </a:prstGeom>
                      <a:noFill/>
                      <a:ln>
                        <a:noFill/>
                      </a:ln>
                    </pic:spPr>
                  </pic:pic>
                </a:graphicData>
              </a:graphic>
            </wp:inline>
          </w:drawing>
        </w:r>
      </w:moveTo>
      <w:moveToRangeEnd w:id="656"/>
    </w:p>
    <w:p w14:paraId="5FBF12AD" w14:textId="77777777" w:rsidR="0011162C" w:rsidRPr="00A671E6" w:rsidDel="00AC5EEE" w:rsidRDefault="0011162C" w:rsidP="00636065">
      <w:pPr>
        <w:pStyle w:val="BodyText"/>
        <w:rPr>
          <w:del w:id="658" w:author="Tufan Kumbasar" w:date="2015-06-03T08:59:00Z"/>
          <w:lang w:val="en-US"/>
        </w:rPr>
      </w:pPr>
    </w:p>
    <w:p w14:paraId="403C70AE" w14:textId="77777777" w:rsidR="0011162C" w:rsidRPr="00A671E6" w:rsidDel="00AC5EEE" w:rsidRDefault="0011162C" w:rsidP="00636065">
      <w:pPr>
        <w:pStyle w:val="BodyText"/>
        <w:rPr>
          <w:del w:id="659" w:author="Tufan Kumbasar" w:date="2015-06-03T08:59:00Z"/>
          <w:lang w:val="en-US"/>
        </w:rPr>
      </w:pPr>
    </w:p>
    <w:p w14:paraId="69BBAA63" w14:textId="77777777" w:rsidR="0011162C" w:rsidRPr="00A671E6" w:rsidDel="00AC5EEE" w:rsidRDefault="0011162C" w:rsidP="00636065">
      <w:pPr>
        <w:pStyle w:val="BodyText"/>
        <w:rPr>
          <w:del w:id="660" w:author="Tufan Kumbasar" w:date="2015-06-03T08:59:00Z"/>
          <w:lang w:val="en-US"/>
        </w:rPr>
      </w:pPr>
    </w:p>
    <w:p w14:paraId="5F84765F" w14:textId="77777777" w:rsidR="009303D9" w:rsidRPr="00A671E6" w:rsidRDefault="00057430" w:rsidP="00636065">
      <w:pPr>
        <w:pStyle w:val="BodyText"/>
        <w:ind w:firstLine="0"/>
        <w:rPr>
          <w:lang w:val="en-US"/>
        </w:rPr>
      </w:pPr>
      <w:r w:rsidRPr="00A671E6">
        <w:rPr>
          <w:lang w:val="en-US"/>
        </w:rPr>
        <w:tab/>
      </w:r>
      <w:r w:rsidR="00636065" w:rsidRPr="00A671E6">
        <w:rPr>
          <w:lang w:val="en-US"/>
        </w:rPr>
        <w:t xml:space="preserve">In addition, it is possible to use </w:t>
      </w:r>
      <w:commentRangeStart w:id="661"/>
      <w:r w:rsidR="00636065" w:rsidRPr="00A671E6">
        <w:rPr>
          <w:lang w:val="en-US"/>
        </w:rPr>
        <w:t xml:space="preserve">a custom function </w:t>
      </w:r>
      <w:commentRangeEnd w:id="661"/>
      <w:r w:rsidR="00AC5EEE">
        <w:rPr>
          <w:rStyle w:val="CommentReference"/>
          <w:spacing w:val="0"/>
          <w:lang w:val="en-US" w:eastAsia="en-US"/>
        </w:rPr>
        <w:commentReference w:id="661"/>
      </w:r>
      <w:r w:rsidR="00636065" w:rsidRPr="00A671E6">
        <w:rPr>
          <w:lang w:val="en-US"/>
        </w:rPr>
        <w:t xml:space="preserve">for Type Reduction for the users who would like to develop their own type reduction function. To do this, ‘custom’ must be selected from the pop-up menu then the desired function can be selected for type reduction. </w:t>
      </w:r>
    </w:p>
    <w:p w14:paraId="77BE159E" w14:textId="77777777" w:rsidR="00AE7550" w:rsidRPr="00C5098B" w:rsidRDefault="00AE7550" w:rsidP="00AE7550">
      <w:pPr>
        <w:pStyle w:val="Heading2"/>
      </w:pPr>
      <w:r w:rsidRPr="00C5098B">
        <w:t>Membership Function Editor</w:t>
      </w:r>
    </w:p>
    <w:p w14:paraId="525038F2" w14:textId="77777777" w:rsidR="00AE7550" w:rsidRPr="00A671E6" w:rsidRDefault="00AE7550" w:rsidP="00AE7550">
      <w:pPr>
        <w:pStyle w:val="BodyText"/>
        <w:rPr>
          <w:lang w:val="en-US"/>
        </w:rPr>
      </w:pPr>
      <w:r w:rsidRPr="00A671E6">
        <w:rPr>
          <w:lang w:val="en-US"/>
        </w:rPr>
        <w:t>Membership functions (MFs) of the IT2-FLS design can be edited from the membership function editor page. An overview of the membership function editor</w:t>
      </w:r>
      <w:r w:rsidR="00057430" w:rsidRPr="00A671E6">
        <w:rPr>
          <w:lang w:val="en-US"/>
        </w:rPr>
        <w:t xml:space="preserve"> page is given in the figure 1 b</w:t>
      </w:r>
      <w:r w:rsidRPr="00A671E6">
        <w:rPr>
          <w:lang w:val="en-US"/>
        </w:rPr>
        <w:t xml:space="preserve">. </w:t>
      </w:r>
    </w:p>
    <w:p w14:paraId="6AA58124" w14:textId="77777777" w:rsidR="00AE7550" w:rsidRPr="00A671E6" w:rsidRDefault="00AE7550" w:rsidP="00AE7550">
      <w:pPr>
        <w:pStyle w:val="BodyText"/>
        <w:rPr>
          <w:lang w:val="en-US"/>
        </w:rPr>
      </w:pPr>
      <w:r w:rsidRPr="00A671E6">
        <w:rPr>
          <w:lang w:val="en-US"/>
        </w:rPr>
        <w:t xml:space="preserve"> In this page, basically, range, types and values of the upper and lower membership functions are designed. Membership functions types are original functions of Matlab Fuzzy Logic Toolbox for UMFs and LMFs separately. The only difference, there is an additional parameters for each type of membership functions to define the height. For instance, triangle membership function is defined with four parameters as follows:</w:t>
      </w:r>
    </w:p>
    <w:p w14:paraId="6A582B20" w14:textId="2D46548E" w:rsidR="00AE7550" w:rsidRPr="00A671E6" w:rsidRDefault="00C31288" w:rsidP="0011162C">
      <w:pPr>
        <w:pStyle w:val="BodyText"/>
        <w:jc w:val="center"/>
        <w:rPr>
          <w:lang w:val="en-US"/>
        </w:rPr>
      </w:pPr>
      <w:ins w:id="662" w:author="Taskin, Ahmet AVL/TR" w:date="2015-06-04T23:00:00Z">
        <w:r>
          <w:rPr>
            <w:lang w:val="en-US"/>
          </w:rPr>
          <w:tab/>
        </w:r>
        <w:r>
          <w:rPr>
            <w:lang w:val="en-US"/>
          </w:rPr>
          <w:tab/>
          <w:t xml:space="preserve">  </w:t>
        </w:r>
      </w:ins>
      <w:ins w:id="663" w:author="Taskin, Ahmet AVL/TR" w:date="2015-06-04T23:01:00Z">
        <w:r>
          <w:rPr>
            <w:lang w:val="en-US"/>
          </w:rPr>
          <w:t xml:space="preserve">   </w:t>
        </w:r>
      </w:ins>
      <w:ins w:id="664" w:author="Taskin, Ahmet AVL/TR" w:date="2015-06-04T23:00:00Z">
        <w:r>
          <w:rPr>
            <w:lang w:val="en-US"/>
          </w:rPr>
          <w:t xml:space="preserve">  </w:t>
        </w:r>
      </w:ins>
      <w:r w:rsidR="00AE7550" w:rsidRPr="00A671E6">
        <w:rPr>
          <w:lang w:val="en-US"/>
        </w:rPr>
        <w:t xml:space="preserve">y = </w:t>
      </w:r>
      <w:proofErr w:type="spellStart"/>
      <w:proofErr w:type="gramStart"/>
      <w:r w:rsidR="00AE7550" w:rsidRPr="00A671E6">
        <w:rPr>
          <w:lang w:val="en-US"/>
        </w:rPr>
        <w:t>trimf</w:t>
      </w:r>
      <w:proofErr w:type="spellEnd"/>
      <w:r w:rsidR="00AE7550" w:rsidRPr="00A671E6">
        <w:rPr>
          <w:lang w:val="en-US"/>
        </w:rPr>
        <w:t>(</w:t>
      </w:r>
      <w:proofErr w:type="spellStart"/>
      <w:proofErr w:type="gramEnd"/>
      <w:r w:rsidR="00AE7550" w:rsidRPr="00A671E6">
        <w:rPr>
          <w:lang w:val="en-US"/>
        </w:rPr>
        <w:t>l,c,r,h</w:t>
      </w:r>
      <w:proofErr w:type="spellEnd"/>
      <w:r w:rsidR="00AE7550" w:rsidRPr="00A671E6">
        <w:rPr>
          <w:lang w:val="en-US"/>
        </w:rPr>
        <w:t>)</w:t>
      </w:r>
      <w:ins w:id="665" w:author="Taskin, Ahmet AVL/TR" w:date="2015-06-04T22:59:00Z">
        <w:r>
          <w:rPr>
            <w:lang w:val="en-US"/>
          </w:rPr>
          <w:tab/>
        </w:r>
      </w:ins>
      <w:ins w:id="666" w:author="Taskin, Ahmet AVL/TR" w:date="2015-06-04T23:00:00Z">
        <w:r>
          <w:rPr>
            <w:lang w:val="en-US"/>
          </w:rPr>
          <w:tab/>
        </w:r>
      </w:ins>
      <w:ins w:id="667" w:author="Taskin, Ahmet AVL/TR" w:date="2015-06-04T23:01:00Z">
        <w:r>
          <w:rPr>
            <w:lang w:val="en-US"/>
          </w:rPr>
          <w:t xml:space="preserve"> </w:t>
        </w:r>
      </w:ins>
      <w:ins w:id="668" w:author="Taskin, Ahmet AVL/TR" w:date="2015-06-04T23:00:00Z">
        <w:r>
          <w:rPr>
            <w:lang w:val="en-US"/>
          </w:rPr>
          <w:t xml:space="preserve">   </w:t>
        </w:r>
      </w:ins>
      <w:ins w:id="669" w:author="Taskin, Ahmet AVL/TR" w:date="2015-06-04T23:01:00Z">
        <w:r>
          <w:rPr>
            <w:lang w:val="en-US"/>
          </w:rPr>
          <w:t xml:space="preserve"> </w:t>
        </w:r>
      </w:ins>
      <w:ins w:id="670" w:author="Taskin, Ahmet AVL/TR" w:date="2015-06-04T23:00:00Z">
        <w:r>
          <w:rPr>
            <w:lang w:val="en-US"/>
          </w:rPr>
          <w:t xml:space="preserve">    </w:t>
        </w:r>
      </w:ins>
      <w:ins w:id="671" w:author="Taskin, Ahmet AVL/TR" w:date="2015-06-04T22:59:00Z">
        <w:r>
          <w:rPr>
            <w:lang w:val="en-US"/>
          </w:rPr>
          <w:t>(9)</w:t>
        </w:r>
      </w:ins>
      <w:r w:rsidR="0011162C" w:rsidRPr="00A671E6">
        <w:rPr>
          <w:lang w:val="en-US"/>
        </w:rPr>
        <w:t xml:space="preserve"> </w:t>
      </w:r>
    </w:p>
    <w:p w14:paraId="537B5DCA" w14:textId="77777777" w:rsidR="00AE7550" w:rsidRPr="00A671E6" w:rsidRDefault="00AE7550" w:rsidP="00AE7550">
      <w:pPr>
        <w:pStyle w:val="BodyText"/>
        <w:rPr>
          <w:lang w:val="en-US"/>
        </w:rPr>
      </w:pPr>
      <w:r w:rsidRPr="00A671E6">
        <w:rPr>
          <w:lang w:val="en-US"/>
        </w:rPr>
        <w:t>First parameter defines the left point (</w:t>
      </w:r>
      <w:r w:rsidRPr="00F2693B">
        <w:rPr>
          <w:i/>
          <w:lang w:val="en-US"/>
        </w:rPr>
        <w:t>l</w:t>
      </w:r>
      <w:r w:rsidRPr="00A671E6">
        <w:rPr>
          <w:lang w:val="en-US"/>
        </w:rPr>
        <w:t xml:space="preserve">), second point defines the center point </w:t>
      </w:r>
      <w:r w:rsidRPr="002D30A3">
        <w:rPr>
          <w:lang w:val="en-US"/>
        </w:rPr>
        <w:t>(</w:t>
      </w:r>
      <w:r w:rsidRPr="00F2693B">
        <w:rPr>
          <w:i/>
          <w:lang w:val="en-US"/>
        </w:rPr>
        <w:t>c</w:t>
      </w:r>
      <w:r w:rsidRPr="002D30A3">
        <w:rPr>
          <w:lang w:val="en-US"/>
        </w:rPr>
        <w:t>)</w:t>
      </w:r>
      <w:r w:rsidRPr="00A671E6">
        <w:rPr>
          <w:lang w:val="en-US"/>
        </w:rPr>
        <w:t xml:space="preserve"> and third parameter defines the right point (</w:t>
      </w:r>
      <w:r w:rsidRPr="00F2693B">
        <w:rPr>
          <w:i/>
          <w:lang w:val="en-US"/>
        </w:rPr>
        <w:t>r</w:t>
      </w:r>
      <w:r w:rsidRPr="00A671E6">
        <w:rPr>
          <w:lang w:val="en-US"/>
        </w:rPr>
        <w:t xml:space="preserve">) of the triangular membership function. The last </w:t>
      </w:r>
      <w:r w:rsidRPr="00A671E6">
        <w:rPr>
          <w:lang w:val="en-US"/>
        </w:rPr>
        <w:lastRenderedPageBreak/>
        <w:t>parameter (</w:t>
      </w:r>
      <w:r w:rsidRPr="00F2693B">
        <w:rPr>
          <w:i/>
          <w:lang w:val="en-US"/>
        </w:rPr>
        <w:t>h</w:t>
      </w:r>
      <w:r w:rsidRPr="00A671E6">
        <w:rPr>
          <w:lang w:val="en-US"/>
        </w:rPr>
        <w:t>) defines the height of the triangle membership function.</w:t>
      </w:r>
    </w:p>
    <w:p w14:paraId="3EC9EF31" w14:textId="164F831B" w:rsidR="00AE7550" w:rsidRPr="00A671E6" w:rsidRDefault="00AE7550" w:rsidP="00AE7550">
      <w:pPr>
        <w:pStyle w:val="BodyText"/>
        <w:rPr>
          <w:lang w:val="en-US"/>
        </w:rPr>
      </w:pPr>
      <w:r w:rsidRPr="00A671E6">
        <w:rPr>
          <w:lang w:val="en-US"/>
        </w:rPr>
        <w:t>Another advantage of the IT2-FLS toolbox is possibility of designing upper and lower membership functions in either same type or different type. For instance, LMF can be triangle while UMF is Gaussian. The only prerequisite is that all the membership degree values of the lower membership function have to be smaller than or equal to the upper membership function’s ones. Otherwise, the toolbox would give a warning message</w:t>
      </w:r>
      <w:r w:rsidR="003E7DEF">
        <w:rPr>
          <w:lang w:val="en-US"/>
        </w:rPr>
        <w:t>.</w:t>
      </w:r>
    </w:p>
    <w:p w14:paraId="43866378" w14:textId="0A8DB045" w:rsidR="00AE7550" w:rsidRPr="00C5098B" w:rsidRDefault="00AE7550" w:rsidP="00AE7550">
      <w:pPr>
        <w:pStyle w:val="BodyText"/>
        <w:rPr>
          <w:lang w:val="en-US"/>
        </w:rPr>
      </w:pPr>
      <w:r w:rsidRPr="00A671E6">
        <w:rPr>
          <w:lang w:val="en-US"/>
        </w:rPr>
        <w:t>Designing output membership functions by using the membership function editor page has some opportunities. It is possible to choose type of the output membership functions either constant or linear. In addition, it is possible to define parameter</w:t>
      </w:r>
      <w:r w:rsidR="003E7DEF">
        <w:rPr>
          <w:lang w:val="en-US"/>
        </w:rPr>
        <w:t xml:space="preserve"> values</w:t>
      </w:r>
      <w:r w:rsidRPr="00A671E6">
        <w:rPr>
          <w:lang w:val="en-US"/>
        </w:rPr>
        <w:t xml:space="preserve"> either as a crisp or as an interval. </w:t>
      </w:r>
    </w:p>
    <w:p w14:paraId="15A2D8B9" w14:textId="77777777" w:rsidR="00AE7550" w:rsidRPr="00C5098B" w:rsidRDefault="00AE7550" w:rsidP="00AE7550">
      <w:pPr>
        <w:pStyle w:val="Heading2"/>
      </w:pPr>
      <w:r w:rsidRPr="00C5098B">
        <w:t>Rule Editor</w:t>
      </w:r>
    </w:p>
    <w:p w14:paraId="2360FACA" w14:textId="18BADE79" w:rsidR="00AE7550" w:rsidRPr="00A671E6" w:rsidRDefault="00AE7550" w:rsidP="00AE7550">
      <w:pPr>
        <w:pStyle w:val="BodyText"/>
        <w:rPr>
          <w:lang w:val="en-US"/>
        </w:rPr>
      </w:pPr>
      <w:r w:rsidRPr="00A671E6">
        <w:rPr>
          <w:lang w:val="en-US"/>
        </w:rPr>
        <w:t>Rule editor page allows users to defining the rules of the type-2 fuzzy logic design. Rule editor is implemented by reusing the Matlab® commercial Fuzzy Logic Toolbox. An overview of rule editor page is in the figure</w:t>
      </w:r>
      <w:r w:rsidR="00737E7D">
        <w:rPr>
          <w:lang w:val="en-US"/>
        </w:rPr>
        <w:t xml:space="preserve"> 1 d</w:t>
      </w:r>
      <w:del w:id="672" w:author="Taskin, Ahmet AVL/TR" w:date="2015-06-04T23:24:00Z">
        <w:r w:rsidR="00737E7D" w:rsidDel="00626058">
          <w:rPr>
            <w:lang w:val="en-US"/>
          </w:rPr>
          <w:delText>.</w:delText>
        </w:r>
        <w:r w:rsidRPr="00A671E6" w:rsidDel="00626058">
          <w:rPr>
            <w:lang w:val="en-US"/>
          </w:rPr>
          <w:delText>.</w:delText>
        </w:r>
      </w:del>
      <w:ins w:id="673" w:author="Taskin, Ahmet AVL/TR" w:date="2015-06-04T23:24:00Z">
        <w:r w:rsidR="00626058">
          <w:rPr>
            <w:lang w:val="en-US"/>
          </w:rPr>
          <w:t>.</w:t>
        </w:r>
      </w:ins>
    </w:p>
    <w:p w14:paraId="5A81D918" w14:textId="00314778" w:rsidR="00AE7550" w:rsidRPr="00A671E6" w:rsidRDefault="00AE7550" w:rsidP="00AE7550">
      <w:pPr>
        <w:pStyle w:val="BodyText"/>
        <w:rPr>
          <w:lang w:val="en-US"/>
        </w:rPr>
      </w:pPr>
      <w:r w:rsidRPr="00A671E6">
        <w:rPr>
          <w:lang w:val="en-US"/>
        </w:rPr>
        <w:t xml:space="preserve">As seen in the figure, input and output variables are available in the rule editor. Here, to add a new rule, desired input and output variables are chosen by clicking and then the new rule is added by clicking the add rule button. Then added new rule would be appear in the top. All desired rules added for the IT2-FLS design from the rule editor page. All added new rule information are written to the </w:t>
      </w:r>
      <w:del w:id="674" w:author="Taskin, Ahmet AVL/TR" w:date="2015-06-04T23:01:00Z">
        <w:r w:rsidRPr="00A671E6" w:rsidDel="00C31288">
          <w:rPr>
            <w:lang w:val="en-US"/>
          </w:rPr>
          <w:delText xml:space="preserve">it2fis </w:delText>
        </w:r>
      </w:del>
      <w:ins w:id="675" w:author="Taskin, Ahmet AVL/TR" w:date="2015-06-04T23:01:00Z">
        <w:r w:rsidR="00C31288">
          <w:rPr>
            <w:lang w:val="en-US"/>
          </w:rPr>
          <w:t>IT2-FIS</w:t>
        </w:r>
        <w:r w:rsidR="00C31288" w:rsidRPr="00A671E6">
          <w:rPr>
            <w:lang w:val="en-US"/>
          </w:rPr>
          <w:t xml:space="preserve"> </w:t>
        </w:r>
      </w:ins>
      <w:r w:rsidRPr="00A671E6">
        <w:rPr>
          <w:lang w:val="en-US"/>
        </w:rPr>
        <w:t>structure at the Matlab workspace automatically, and after the rule editor page closed, these information are hold by this structure.</w:t>
      </w:r>
    </w:p>
    <w:p w14:paraId="42725306" w14:textId="77777777" w:rsidR="009303D9" w:rsidRPr="00C5098B" w:rsidRDefault="00EC6BB1" w:rsidP="00ED0149">
      <w:pPr>
        <w:pStyle w:val="Heading2"/>
      </w:pPr>
      <w:r w:rsidRPr="00C5098B">
        <w:t>Surface Viewer</w:t>
      </w:r>
    </w:p>
    <w:p w14:paraId="36E7D6D6" w14:textId="31651DAA" w:rsidR="009303D9" w:rsidRPr="00A671E6" w:rsidRDefault="00AE7550" w:rsidP="00E7596C">
      <w:pPr>
        <w:pStyle w:val="BodyText"/>
        <w:rPr>
          <w:lang w:val="en-US"/>
        </w:rPr>
      </w:pPr>
      <w:r w:rsidRPr="00A671E6">
        <w:rPr>
          <w:lang w:val="en-US"/>
        </w:rPr>
        <w:t>After completing the IT2-FLS design, it is possible to see the surface of the output at each point. To see the surface, surface button from the view menu in the main editor is clicked. It is possible to edit or save the surface opened as desired. An example su</w:t>
      </w:r>
      <w:r w:rsidR="00066D31" w:rsidRPr="00A671E6">
        <w:rPr>
          <w:lang w:val="en-US"/>
        </w:rPr>
        <w:t xml:space="preserve">rface is given in the figure 1 </w:t>
      </w:r>
      <w:r w:rsidR="00B13131">
        <w:rPr>
          <w:lang w:val="en-US"/>
        </w:rPr>
        <w:t>b</w:t>
      </w:r>
      <w:r w:rsidRPr="00A671E6">
        <w:rPr>
          <w:lang w:val="en-US"/>
        </w:rPr>
        <w:t>.</w:t>
      </w:r>
    </w:p>
    <w:p w14:paraId="7729986B" w14:textId="77777777" w:rsidR="009303D9" w:rsidRPr="00C5098B" w:rsidRDefault="00EC6BB1" w:rsidP="006B6B66">
      <w:pPr>
        <w:pStyle w:val="Heading1"/>
      </w:pPr>
      <w:r w:rsidRPr="00C5098B">
        <w:t>Working With Matlab/Simulink</w:t>
      </w:r>
    </w:p>
    <w:p w14:paraId="11C9486B" w14:textId="3977A118" w:rsidR="009303D9" w:rsidRPr="00A671E6" w:rsidRDefault="00AE7550" w:rsidP="00E7596C">
      <w:pPr>
        <w:pStyle w:val="BodyText"/>
        <w:rPr>
          <w:lang w:val="en-US"/>
        </w:rPr>
      </w:pPr>
      <w:r w:rsidRPr="00A671E6">
        <w:rPr>
          <w:lang w:val="en-US"/>
        </w:rPr>
        <w:t>The IT2-FLS toolbox is designed to be working with Matlab/</w:t>
      </w:r>
      <w:r w:rsidR="00AC5EEE" w:rsidRPr="00AC5EEE">
        <w:rPr>
          <w:lang w:val="en-US"/>
        </w:rPr>
        <w:t>S</w:t>
      </w:r>
      <w:r w:rsidR="002E6511">
        <w:rPr>
          <w:lang w:val="en-US"/>
        </w:rPr>
        <w:t>imulink</w:t>
      </w:r>
      <w:r w:rsidRPr="00A671E6">
        <w:rPr>
          <w:lang w:val="en-US"/>
        </w:rPr>
        <w:t>. The one of the main features of the IT2</w:t>
      </w:r>
      <w:r w:rsidR="001B3FCD">
        <w:rPr>
          <w:lang w:val="en-US"/>
        </w:rPr>
        <w:t>-</w:t>
      </w:r>
      <w:r w:rsidRPr="00A671E6">
        <w:rPr>
          <w:lang w:val="en-US"/>
        </w:rPr>
        <w:t xml:space="preserve">FLS toolbox is the automatic connection to Simulink. It is possible to use this feature by just clicking the button ‘Export to Simulink’ in the Main Menu. Then, current design would be exported to Simulink automatically. </w:t>
      </w:r>
      <w:del w:id="676" w:author="Taskin, Ahmet AVL/TR" w:date="2015-06-04T20:04:00Z">
        <w:r w:rsidRPr="00A671E6" w:rsidDel="007A7C48">
          <w:rPr>
            <w:lang w:val="en-US"/>
          </w:rPr>
          <w:delText xml:space="preserve">Firstly, a Simulink library of the IT2-FLS toolbox is created to connect the toolbox to Simulink. And then a function is created to move the current design to Simulink environment. These steps are explained in the next subsections. </w:delText>
        </w:r>
      </w:del>
      <w:ins w:id="677" w:author="Taskin, Ahmet AVL/TR" w:date="2015-06-04T20:04:00Z">
        <w:r w:rsidR="007A7C48">
          <w:rPr>
            <w:lang w:val="en-US"/>
          </w:rPr>
          <w:t xml:space="preserve">The toolbox uses </w:t>
        </w:r>
      </w:ins>
      <w:ins w:id="678" w:author="Taskin, Ahmet AVL/TR" w:date="2015-06-04T20:13:00Z">
        <w:r w:rsidR="00C56F49">
          <w:rPr>
            <w:lang w:val="en-US"/>
          </w:rPr>
          <w:t xml:space="preserve">its </w:t>
        </w:r>
      </w:ins>
      <w:ins w:id="679" w:author="Taskin, Ahmet AVL/TR" w:date="2015-06-04T20:04:00Z">
        <w:r w:rsidR="007A7C48">
          <w:rPr>
            <w:lang w:val="en-US"/>
          </w:rPr>
          <w:t>own Simulink library</w:t>
        </w:r>
      </w:ins>
      <w:ins w:id="680" w:author="Taskin, Ahmet AVL/TR" w:date="2015-06-04T20:05:00Z">
        <w:r w:rsidR="007A7C48">
          <w:rPr>
            <w:lang w:val="en-US"/>
          </w:rPr>
          <w:t xml:space="preserve"> blocks</w:t>
        </w:r>
      </w:ins>
      <w:ins w:id="681" w:author="Taskin, Ahmet AVL/TR" w:date="2015-06-04T20:06:00Z">
        <w:r w:rsidR="007A7C48">
          <w:rPr>
            <w:lang w:val="en-US"/>
          </w:rPr>
          <w:t xml:space="preserve"> that is explained in the next section</w:t>
        </w:r>
      </w:ins>
      <w:ins w:id="682" w:author="Taskin, Ahmet AVL/TR" w:date="2015-06-04T20:05:00Z">
        <w:r w:rsidR="007A7C48">
          <w:rPr>
            <w:lang w:val="en-US"/>
          </w:rPr>
          <w:t xml:space="preserve"> to work on the Simulink environment.</w:t>
        </w:r>
      </w:ins>
    </w:p>
    <w:p w14:paraId="71EBFAF9" w14:textId="77777777" w:rsidR="009303D9" w:rsidRPr="00C5098B" w:rsidRDefault="00AE7550" w:rsidP="00ED0149">
      <w:pPr>
        <w:pStyle w:val="Heading2"/>
      </w:pPr>
      <w:r w:rsidRPr="00C5098B">
        <w:t>Simulink Library of the IT2-FLS Toolbox</w:t>
      </w:r>
    </w:p>
    <w:p w14:paraId="050814F4" w14:textId="1224968E" w:rsidR="00AE7550" w:rsidRDefault="00AE7550" w:rsidP="00AE7550">
      <w:pPr>
        <w:pStyle w:val="BodyText"/>
        <w:rPr>
          <w:ins w:id="683" w:author="Taskin, Ahmet AVL/TR" w:date="2015-06-04T20:08:00Z"/>
          <w:lang w:val="en-US"/>
        </w:rPr>
      </w:pPr>
      <w:r w:rsidRPr="00A671E6">
        <w:rPr>
          <w:lang w:val="en-US"/>
        </w:rPr>
        <w:t xml:space="preserve">A Simulink library for the IT2-FLS toolbox is created first to ensure the connection between toolbox and Simulink. The </w:t>
      </w:r>
      <w:r w:rsidR="007A7C48">
        <w:rPr>
          <w:lang w:val="en-US"/>
        </w:rPr>
        <w:t>IT2-FLSs</w:t>
      </w:r>
      <w:r w:rsidRPr="00A671E6">
        <w:rPr>
          <w:lang w:val="en-US"/>
        </w:rPr>
        <w:t xml:space="preserve"> toolbox library consists of 2 blocks. One of them can be used to embed the design to the block and the other also provides opportunity to choose </w:t>
      </w:r>
      <w:ins w:id="684" w:author="Taskin, Ahmet AVL/TR" w:date="2015-06-04T20:06:00Z">
        <w:r w:rsidR="007A7C48">
          <w:rPr>
            <w:lang w:val="en-US"/>
          </w:rPr>
          <w:t xml:space="preserve">the desired </w:t>
        </w:r>
      </w:ins>
      <w:r w:rsidRPr="00A671E6">
        <w:rPr>
          <w:lang w:val="en-US"/>
        </w:rPr>
        <w:t xml:space="preserve">type reduction method. </w:t>
      </w:r>
      <w:del w:id="685" w:author="Taskin, Ahmet AVL/TR" w:date="2015-06-04T23:06:00Z">
        <w:r w:rsidRPr="00A671E6" w:rsidDel="00BB02A7">
          <w:rPr>
            <w:lang w:val="en-US"/>
          </w:rPr>
          <w:delText xml:space="preserve">The IT2-FLS toolbox is given in the figure </w:delText>
        </w:r>
        <w:r w:rsidR="007A7C48" w:rsidDel="00BB02A7">
          <w:rPr>
            <w:lang w:val="en-US"/>
          </w:rPr>
          <w:delText>6</w:delText>
        </w:r>
        <w:r w:rsidRPr="00A671E6" w:rsidDel="00BB02A7">
          <w:rPr>
            <w:lang w:val="en-US"/>
          </w:rPr>
          <w:delText xml:space="preserve">. </w:delText>
        </w:r>
      </w:del>
    </w:p>
    <w:p w14:paraId="7FC01C75" w14:textId="5AE6B260" w:rsidR="002C619E" w:rsidRPr="00A671E6" w:rsidRDefault="007A7C48" w:rsidP="00AE7550">
      <w:pPr>
        <w:pStyle w:val="BodyText"/>
        <w:rPr>
          <w:lang w:val="en-US"/>
        </w:rPr>
      </w:pPr>
      <w:ins w:id="686" w:author="Taskin, Ahmet AVL/TR" w:date="2015-06-04T20:08:00Z">
        <w:r>
          <w:rPr>
            <w:lang w:val="en-US"/>
          </w:rPr>
          <w:t xml:space="preserve">The first block is the default library </w:t>
        </w:r>
      </w:ins>
      <w:ins w:id="687" w:author="Taskin, Ahmet AVL/TR" w:date="2015-06-04T23:06:00Z">
        <w:r w:rsidR="00BB02A7">
          <w:rPr>
            <w:lang w:val="en-US"/>
          </w:rPr>
          <w:t xml:space="preserve">block </w:t>
        </w:r>
      </w:ins>
      <w:ins w:id="688" w:author="Taskin, Ahmet AVL/TR" w:date="2015-06-04T20:08:00Z">
        <w:r>
          <w:rPr>
            <w:lang w:val="en-US"/>
          </w:rPr>
          <w:t xml:space="preserve">of the </w:t>
        </w:r>
      </w:ins>
      <w:ins w:id="689" w:author="Taskin, Ahmet AVL/TR" w:date="2015-06-04T23:06:00Z">
        <w:r w:rsidR="00BB02A7">
          <w:rPr>
            <w:lang w:val="en-US"/>
          </w:rPr>
          <w:t xml:space="preserve">IT2-FLSs </w:t>
        </w:r>
      </w:ins>
      <w:ins w:id="690" w:author="Taskin, Ahmet AVL/TR" w:date="2015-06-04T20:08:00Z">
        <w:r>
          <w:rPr>
            <w:lang w:val="en-US"/>
          </w:rPr>
          <w:t>toolbox. T</w:t>
        </w:r>
      </w:ins>
      <w:ins w:id="691" w:author="Taskin, Ahmet AVL/TR" w:date="2015-06-04T20:09:00Z">
        <w:r>
          <w:rPr>
            <w:lang w:val="en-US"/>
          </w:rPr>
          <w:t xml:space="preserve">he </w:t>
        </w:r>
      </w:ins>
      <w:ins w:id="692" w:author="Taskin, Ahmet AVL/TR" w:date="2015-06-04T23:07:00Z">
        <w:r w:rsidR="00BB02A7">
          <w:rPr>
            <w:lang w:val="en-US"/>
          </w:rPr>
          <w:t>designed IT2-FIS</w:t>
        </w:r>
      </w:ins>
      <w:ins w:id="693" w:author="Taskin, Ahmet AVL/TR" w:date="2015-06-04T20:09:00Z">
        <w:r>
          <w:rPr>
            <w:lang w:val="en-US"/>
          </w:rPr>
          <w:t xml:space="preserve"> is defined to this block to allow make </w:t>
        </w:r>
      </w:ins>
      <w:ins w:id="694" w:author="Taskin, Ahmet AVL/TR" w:date="2015-06-04T23:05:00Z">
        <w:r w:rsidR="007D5223">
          <w:rPr>
            <w:lang w:val="en-US"/>
          </w:rPr>
          <w:t>simulations. The</w:t>
        </w:r>
      </w:ins>
      <w:ins w:id="695" w:author="Taskin, Ahmet AVL/TR" w:date="2015-06-04T23:04:00Z">
        <w:r w:rsidR="00C31288">
          <w:rPr>
            <w:lang w:val="en-US"/>
          </w:rPr>
          <w:t xml:space="preserve"> second library block has an</w:t>
        </w:r>
      </w:ins>
      <w:ins w:id="696" w:author="Taskin, Ahmet AVL/TR" w:date="2015-06-04T23:07:00Z">
        <w:r w:rsidR="00BB02A7">
          <w:rPr>
            <w:lang w:val="en-US"/>
          </w:rPr>
          <w:t xml:space="preserve"> additional</w:t>
        </w:r>
      </w:ins>
      <w:ins w:id="697" w:author="Taskin, Ahmet AVL/TR" w:date="2015-06-04T23:04:00Z">
        <w:r w:rsidR="002B6F70">
          <w:rPr>
            <w:lang w:val="en-US"/>
          </w:rPr>
          <w:t xml:space="preserve"> </w:t>
        </w:r>
        <w:r w:rsidR="00C31288" w:rsidRPr="00A671E6">
          <w:rPr>
            <w:lang w:val="en-US"/>
          </w:rPr>
          <w:lastRenderedPageBreak/>
          <w:t xml:space="preserve">opportunity to choose a type reduction method. Desired type reduction method can be chosen easily by using the second block of the IT2-FLS toolbox </w:t>
        </w:r>
      </w:ins>
      <w:ins w:id="698" w:author="Taskin, Ahmet AVL/TR" w:date="2015-06-04T23:08:00Z">
        <w:r w:rsidR="00932B58">
          <w:rPr>
            <w:lang w:val="en-US"/>
          </w:rPr>
          <w:t xml:space="preserve">Simulink </w:t>
        </w:r>
      </w:ins>
      <w:ins w:id="699" w:author="Taskin, Ahmet AVL/TR" w:date="2015-06-04T23:04:00Z">
        <w:r w:rsidR="00C31288" w:rsidRPr="00A671E6">
          <w:rPr>
            <w:lang w:val="en-US"/>
          </w:rPr>
          <w:t xml:space="preserve">library. An overview of the second block is given in the figure </w:t>
        </w:r>
        <w:r w:rsidR="00C31288">
          <w:rPr>
            <w:lang w:val="en-US"/>
          </w:rPr>
          <w:t>6</w:t>
        </w:r>
        <w:r w:rsidR="00C31288" w:rsidRPr="00A671E6">
          <w:rPr>
            <w:lang w:val="en-US"/>
          </w:rPr>
          <w:t>.</w:t>
        </w:r>
      </w:ins>
    </w:p>
    <w:p w14:paraId="221876BC" w14:textId="65E08641" w:rsidR="00470207" w:rsidRPr="00A671E6" w:rsidRDefault="00470207" w:rsidP="002C619E">
      <w:pPr>
        <w:pStyle w:val="BodyText"/>
        <w:spacing w:after="0"/>
        <w:ind w:firstLine="0"/>
        <w:rPr>
          <w:lang w:val="en-US"/>
        </w:rPr>
        <w:pPrChange w:id="700" w:author="Taskin, Ahmet AVL/TR" w:date="2015-06-04T23:10:00Z">
          <w:pPr>
            <w:pStyle w:val="BodyText"/>
            <w:ind w:firstLine="0"/>
          </w:pPr>
        </w:pPrChange>
      </w:pPr>
      <w:r w:rsidRPr="00A671E6">
        <w:rPr>
          <w:lang w:val="en-US"/>
        </w:rPr>
        <w:t xml:space="preserve">Fig. </w:t>
      </w:r>
      <w:ins w:id="701" w:author="Taskin, Ahmet AVL/TR" w:date="2015-06-04T23:05:00Z">
        <w:r w:rsidR="00BB02A7">
          <w:rPr>
            <w:lang w:val="en-US"/>
          </w:rPr>
          <w:t>5</w:t>
        </w:r>
      </w:ins>
      <w:del w:id="702" w:author="Taskin, Ahmet AVL/TR" w:date="2015-06-04T23:05:00Z">
        <w:r w:rsidRPr="00A671E6" w:rsidDel="00BB02A7">
          <w:rPr>
            <w:lang w:val="en-US"/>
          </w:rPr>
          <w:delText>6</w:delText>
        </w:r>
      </w:del>
      <w:r w:rsidRPr="00A671E6">
        <w:rPr>
          <w:lang w:val="en-US"/>
        </w:rPr>
        <w:t>. Simulink Library of the IT2-FLS Toolbox</w:t>
      </w:r>
    </w:p>
    <w:p w14:paraId="1F8FD694" w14:textId="77777777" w:rsidR="00470207" w:rsidRPr="00A671E6" w:rsidRDefault="00AC5EEE" w:rsidP="00470207">
      <w:pPr>
        <w:pStyle w:val="BodyText"/>
        <w:ind w:firstLine="0"/>
        <w:rPr>
          <w:lang w:val="en-US"/>
        </w:rPr>
      </w:pPr>
      <w:r>
        <w:rPr>
          <w:noProof/>
          <w:lang w:val="en-US" w:eastAsia="en-US"/>
        </w:rPr>
        <w:drawing>
          <wp:inline distT="0" distB="0" distL="0" distR="0" wp14:anchorId="4BB8A033" wp14:editId="2F5505D4">
            <wp:extent cx="3194685" cy="1840865"/>
            <wp:effectExtent l="0" t="0" r="5715" b="6985"/>
            <wp:docPr id="3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685" cy="1840865"/>
                    </a:xfrm>
                    <a:prstGeom prst="rect">
                      <a:avLst/>
                    </a:prstGeom>
                    <a:noFill/>
                    <a:ln>
                      <a:noFill/>
                    </a:ln>
                  </pic:spPr>
                </pic:pic>
              </a:graphicData>
            </a:graphic>
          </wp:inline>
        </w:drawing>
      </w:r>
    </w:p>
    <w:p w14:paraId="627B3FFE" w14:textId="0DD25F8C" w:rsidR="00AE7550" w:rsidRPr="00A671E6" w:rsidDel="00C31288" w:rsidRDefault="00AE7550" w:rsidP="002C619E">
      <w:pPr>
        <w:pStyle w:val="BodyText"/>
        <w:spacing w:after="0"/>
        <w:ind w:firstLine="0"/>
        <w:rPr>
          <w:del w:id="703" w:author="Taskin, Ahmet AVL/TR" w:date="2015-06-04T23:03:00Z"/>
          <w:lang w:val="en-US"/>
        </w:rPr>
        <w:pPrChange w:id="704" w:author="Taskin, Ahmet AVL/TR" w:date="2015-06-04T23:09:00Z">
          <w:pPr>
            <w:pStyle w:val="BodyText"/>
          </w:pPr>
        </w:pPrChange>
      </w:pPr>
      <w:del w:id="705" w:author="Taskin, Ahmet AVL/TR" w:date="2015-06-04T20:12:00Z">
        <w:r w:rsidRPr="00A671E6" w:rsidDel="00C56F49">
          <w:rPr>
            <w:lang w:val="en-US"/>
          </w:rPr>
          <w:delText>of</w:delText>
        </w:r>
      </w:del>
      <w:del w:id="706" w:author="Taskin, Ahmet AVL/TR" w:date="2015-06-04T23:03:00Z">
        <w:r w:rsidRPr="00A671E6" w:rsidDel="00C31288">
          <w:rPr>
            <w:lang w:val="en-US"/>
          </w:rPr>
          <w:delText xml:space="preserve"> opportunity to choose a type reduction method. Desired type reduction method for the current design can be chosen easily by using the second block of the IT2-FLS toolbox library. An overview of the second block is given in the figure </w:delText>
        </w:r>
      </w:del>
      <w:del w:id="707" w:author="Taskin, Ahmet AVL/TR" w:date="2015-06-04T23:02:00Z">
        <w:r w:rsidRPr="00A671E6" w:rsidDel="00C31288">
          <w:rPr>
            <w:lang w:val="en-US"/>
          </w:rPr>
          <w:delText>5.2</w:delText>
        </w:r>
      </w:del>
      <w:del w:id="708" w:author="Taskin, Ahmet AVL/TR" w:date="2015-06-04T23:03:00Z">
        <w:r w:rsidRPr="00A671E6" w:rsidDel="00C31288">
          <w:rPr>
            <w:lang w:val="en-US"/>
          </w:rPr>
          <w:delText>.</w:delText>
        </w:r>
      </w:del>
    </w:p>
    <w:p w14:paraId="2D52DF65" w14:textId="122DB9DB" w:rsidR="00470207" w:rsidRPr="00A671E6" w:rsidRDefault="00470207" w:rsidP="002C619E">
      <w:pPr>
        <w:pStyle w:val="BodyText"/>
        <w:spacing w:after="0"/>
        <w:ind w:firstLine="0"/>
        <w:jc w:val="left"/>
        <w:rPr>
          <w:lang w:val="en-US"/>
        </w:rPr>
        <w:pPrChange w:id="709" w:author="Taskin, Ahmet AVL/TR" w:date="2015-06-04T23:09:00Z">
          <w:pPr>
            <w:pStyle w:val="BodyText"/>
            <w:ind w:firstLine="0"/>
            <w:jc w:val="left"/>
          </w:pPr>
        </w:pPrChange>
      </w:pPr>
      <w:r w:rsidRPr="00A671E6">
        <w:rPr>
          <w:lang w:val="en-US"/>
        </w:rPr>
        <w:t xml:space="preserve">Fig. 6. </w:t>
      </w:r>
      <w:del w:id="710" w:author="Taskin, Ahmet AVL/TR" w:date="2015-06-04T23:04:00Z">
        <w:r w:rsidRPr="00A671E6" w:rsidDel="00C31288">
          <w:rPr>
            <w:lang w:val="en-US"/>
          </w:rPr>
          <w:delText>Interval Type-2 Fuzzy Logic Controller</w:delText>
        </w:r>
      </w:del>
      <w:ins w:id="711" w:author="Taskin, Ahmet AVL/TR" w:date="2015-06-04T23:04:00Z">
        <w:r w:rsidR="00C31288">
          <w:rPr>
            <w:lang w:val="en-US"/>
          </w:rPr>
          <w:t>IT2-FLS Toolbox Library Block</w:t>
        </w:r>
      </w:ins>
      <w:r w:rsidRPr="00A671E6">
        <w:rPr>
          <w:lang w:val="en-US"/>
        </w:rPr>
        <w:t xml:space="preserve"> with TR Selection</w:t>
      </w:r>
    </w:p>
    <w:p w14:paraId="5F5103A6" w14:textId="2BBB30F2" w:rsidR="00AE7550" w:rsidRPr="00A671E6" w:rsidRDefault="00AC5EEE" w:rsidP="00AE7550">
      <w:pPr>
        <w:pStyle w:val="BodyText"/>
        <w:rPr>
          <w:lang w:val="en-US"/>
        </w:rPr>
      </w:pPr>
      <w:r>
        <w:rPr>
          <w:noProof/>
          <w:lang w:val="en-US" w:eastAsia="en-US"/>
        </w:rPr>
        <w:drawing>
          <wp:inline distT="0" distB="0" distL="0" distR="0" wp14:anchorId="4286F622" wp14:editId="4E9D5D87">
            <wp:extent cx="2980690" cy="2113915"/>
            <wp:effectExtent l="0" t="0" r="0" b="635"/>
            <wp:docPr id="3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0690" cy="2113915"/>
                    </a:xfrm>
                    <a:prstGeom prst="rect">
                      <a:avLst/>
                    </a:prstGeom>
                    <a:noFill/>
                    <a:ln>
                      <a:noFill/>
                    </a:ln>
                  </pic:spPr>
                </pic:pic>
              </a:graphicData>
            </a:graphic>
          </wp:inline>
        </w:drawing>
      </w:r>
    </w:p>
    <w:p w14:paraId="54683F61" w14:textId="77777777" w:rsidR="009303D9" w:rsidRPr="00C5098B" w:rsidRDefault="00AE7550" w:rsidP="00ED0149">
      <w:pPr>
        <w:pStyle w:val="Heading2"/>
      </w:pPr>
      <w:r w:rsidRPr="00C5098B">
        <w:t>Exporting the IT2-FLS Design to Simulink</w:t>
      </w:r>
    </w:p>
    <w:p w14:paraId="3E544EC5" w14:textId="47517E65" w:rsidR="00616EA6" w:rsidRPr="00A671E6" w:rsidRDefault="00616EA6" w:rsidP="00470207">
      <w:pPr>
        <w:pStyle w:val="BodyText"/>
        <w:rPr>
          <w:lang w:val="en-US"/>
        </w:rPr>
      </w:pPr>
      <w:r w:rsidRPr="00C5098B">
        <w:rPr>
          <w:lang w:val="en-US"/>
        </w:rPr>
        <w:t xml:space="preserve">After completing the IT2-FLS design, it is possible to export it to Simulink automatically from the IT2-FLS toolbox. </w:t>
      </w:r>
      <w:r w:rsidRPr="00A671E6">
        <w:rPr>
          <w:lang w:val="en-US"/>
        </w:rPr>
        <w:t>To do this, there is a button named ‘Export to Simulink’ in the main editor. After finishing the IT2-FLS design, it is possible to export it to Simulink automatically by clicking this button. Then, a Simulink model would be created and opened automatically by the IT2-FLS toolbox. An example Simulink model created by the too</w:t>
      </w:r>
      <w:r w:rsidR="00470207" w:rsidRPr="00A671E6">
        <w:rPr>
          <w:lang w:val="en-US"/>
        </w:rPr>
        <w:t>lbox is given in the figure 7</w:t>
      </w:r>
      <w:r w:rsidRPr="00A671E6">
        <w:rPr>
          <w:lang w:val="en-US"/>
        </w:rPr>
        <w:t>.</w:t>
      </w:r>
    </w:p>
    <w:p w14:paraId="435EAFF0" w14:textId="479DD06E" w:rsidR="00470207" w:rsidRPr="00A671E6" w:rsidRDefault="00470207" w:rsidP="002C619E">
      <w:pPr>
        <w:pStyle w:val="BodyText"/>
        <w:spacing w:after="0"/>
        <w:ind w:firstLine="0"/>
        <w:rPr>
          <w:lang w:val="en-US"/>
        </w:rPr>
        <w:pPrChange w:id="712" w:author="Taskin, Ahmet AVL/TR" w:date="2015-06-04T23:10:00Z">
          <w:pPr>
            <w:pStyle w:val="BodyText"/>
            <w:ind w:firstLine="0"/>
          </w:pPr>
        </w:pPrChange>
      </w:pPr>
      <w:bookmarkStart w:id="713" w:name="_Toc420069376"/>
      <w:r w:rsidRPr="00A671E6">
        <w:rPr>
          <w:lang w:val="en-US"/>
        </w:rPr>
        <w:t>Fig. 7.</w:t>
      </w:r>
      <w:r w:rsidRPr="00A671E6">
        <w:rPr>
          <w:b/>
          <w:lang w:val="en-US"/>
        </w:rPr>
        <w:t xml:space="preserve"> </w:t>
      </w:r>
      <w:r w:rsidRPr="00A671E6">
        <w:rPr>
          <w:lang w:val="en-US"/>
        </w:rPr>
        <w:t>An example Simulink Model that is created by the IT2-FLS Toolbox</w:t>
      </w:r>
      <w:bookmarkEnd w:id="713"/>
    </w:p>
    <w:p w14:paraId="229051E5" w14:textId="0B8A92E0" w:rsidR="00616EA6" w:rsidRPr="00A671E6" w:rsidRDefault="00AC5EEE" w:rsidP="00616EA6">
      <w:pPr>
        <w:pStyle w:val="BodyText"/>
        <w:rPr>
          <w:lang w:val="en-US"/>
        </w:rPr>
      </w:pPr>
      <w:r>
        <w:rPr>
          <w:noProof/>
          <w:lang w:val="en-US" w:eastAsia="en-US"/>
        </w:rPr>
        <w:drawing>
          <wp:inline distT="0" distB="0" distL="0" distR="0" wp14:anchorId="118F9AFF" wp14:editId="19099091">
            <wp:extent cx="2641600" cy="1167765"/>
            <wp:effectExtent l="0" t="0" r="6350" b="0"/>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1636" cy="1185464"/>
                    </a:xfrm>
                    <a:prstGeom prst="rect">
                      <a:avLst/>
                    </a:prstGeom>
                    <a:noFill/>
                    <a:ln>
                      <a:noFill/>
                    </a:ln>
                  </pic:spPr>
                </pic:pic>
              </a:graphicData>
            </a:graphic>
          </wp:inline>
        </w:drawing>
      </w:r>
    </w:p>
    <w:p w14:paraId="4B69E06A" w14:textId="77777777" w:rsidR="00081795" w:rsidRPr="00C5098B" w:rsidRDefault="00081795" w:rsidP="00081795">
      <w:pPr>
        <w:pStyle w:val="Heading1"/>
      </w:pPr>
      <w:r w:rsidRPr="00C5098B">
        <w:t>Illustratıve Examples</w:t>
      </w:r>
    </w:p>
    <w:p w14:paraId="37D31621" w14:textId="0E5EA28A" w:rsidR="00CF10E3" w:rsidRPr="00A671E6" w:rsidRDefault="00CF10E3" w:rsidP="00CF10E3">
      <w:pPr>
        <w:pStyle w:val="BodyText"/>
        <w:rPr>
          <w:lang w:val="en-US"/>
        </w:rPr>
      </w:pPr>
      <w:r w:rsidRPr="00A671E6">
        <w:rPr>
          <w:lang w:val="en-US"/>
        </w:rPr>
        <w:t xml:space="preserve">In this section, several simulations have been done to examine and compare the control performance of different type </w:t>
      </w:r>
      <w:r w:rsidRPr="00A671E6">
        <w:rPr>
          <w:lang w:val="en-US"/>
        </w:rPr>
        <w:lastRenderedPageBreak/>
        <w:t xml:space="preserve">reduction by using the toolbox. For this purpose, firstly, an interval type-2 fuzzy logic controller (IT2-FLC) is </w:t>
      </w:r>
      <w:del w:id="714" w:author="Taskin, Ahmet AVL/TR" w:date="2015-06-04T23:24:00Z">
        <w:r w:rsidRPr="00A671E6" w:rsidDel="00626058">
          <w:rPr>
            <w:lang w:val="en-US"/>
          </w:rPr>
          <w:delText>created  by</w:delText>
        </w:r>
      </w:del>
      <w:ins w:id="715" w:author="Taskin, Ahmet AVL/TR" w:date="2015-06-04T23:24:00Z">
        <w:r w:rsidR="00626058" w:rsidRPr="00A671E6">
          <w:rPr>
            <w:lang w:val="en-US"/>
          </w:rPr>
          <w:t>created by</w:t>
        </w:r>
      </w:ins>
      <w:r w:rsidRPr="00A671E6">
        <w:rPr>
          <w:lang w:val="en-US"/>
        </w:rPr>
        <w:t xml:space="preserve"> using the IT2-FLS toolbox. Then, simulations are done to compare the control performance of the different type reduction methods for the same closed loop control system. The IT2-FLC is designed with two input variables and one output variable. The block diagram of the interval type-2 fuzzy logic controller is given in figure 8. </w:t>
      </w:r>
    </w:p>
    <w:p w14:paraId="3804BEBD" w14:textId="2018058F" w:rsidR="00CF10E3" w:rsidRPr="00A671E6" w:rsidRDefault="00CF10E3" w:rsidP="002C619E">
      <w:pPr>
        <w:pStyle w:val="BodyText"/>
        <w:spacing w:after="0"/>
        <w:ind w:firstLine="0"/>
        <w:rPr>
          <w:lang w:val="en-US"/>
        </w:rPr>
        <w:pPrChange w:id="716" w:author="Taskin, Ahmet AVL/TR" w:date="2015-06-04T23:10:00Z">
          <w:pPr>
            <w:pStyle w:val="BodyText"/>
            <w:ind w:firstLine="0"/>
          </w:pPr>
        </w:pPrChange>
      </w:pPr>
      <w:r w:rsidRPr="00A671E6">
        <w:rPr>
          <w:lang w:val="en-US"/>
        </w:rPr>
        <w:t>Fig. 8. IT2-FPID controller</w:t>
      </w:r>
    </w:p>
    <w:p w14:paraId="29162ED4" w14:textId="77777777" w:rsidR="00CF10E3" w:rsidRPr="00A671E6" w:rsidRDefault="00AC5EEE" w:rsidP="00CF10E3">
      <w:pPr>
        <w:pStyle w:val="BodyText"/>
        <w:rPr>
          <w:lang w:val="en-US"/>
        </w:rPr>
      </w:pPr>
      <w:r>
        <w:rPr>
          <w:noProof/>
          <w:lang w:val="en-US" w:eastAsia="en-US"/>
        </w:rPr>
        <w:drawing>
          <wp:inline distT="0" distB="0" distL="0" distR="0" wp14:anchorId="0619E275" wp14:editId="2A1150E3">
            <wp:extent cx="2980690" cy="914400"/>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0690" cy="914400"/>
                    </a:xfrm>
                    <a:prstGeom prst="rect">
                      <a:avLst/>
                    </a:prstGeom>
                    <a:noFill/>
                    <a:ln>
                      <a:noFill/>
                    </a:ln>
                  </pic:spPr>
                </pic:pic>
              </a:graphicData>
            </a:graphic>
          </wp:inline>
        </w:drawing>
      </w:r>
    </w:p>
    <w:p w14:paraId="2B6BE73E" w14:textId="77777777" w:rsidR="00CF10E3" w:rsidRPr="00A671E6" w:rsidRDefault="00CF10E3" w:rsidP="00A671E6">
      <w:pPr>
        <w:pStyle w:val="BodyText"/>
        <w:ind w:firstLine="0"/>
        <w:rPr>
          <w:lang w:val="en-US"/>
        </w:rPr>
      </w:pPr>
      <w:r w:rsidRPr="00A671E6">
        <w:rPr>
          <w:lang w:val="en-US"/>
        </w:rPr>
        <w:t>The first input of the IT2-FLC is the error signal the second input of the IT2-FLC is the derivative of the error signal. The MFs of the input variables are chosen same and as triangle. The height of the LMFs are found by using the genetic algorithm. The designed MFs for the IT2-FPID are given in the Figure 9.</w:t>
      </w:r>
    </w:p>
    <w:p w14:paraId="6592EEEB" w14:textId="1E61DDB2" w:rsidR="00CF10E3" w:rsidRPr="00A671E6" w:rsidRDefault="00CF10E3" w:rsidP="002C619E">
      <w:pPr>
        <w:pStyle w:val="BodyText"/>
        <w:spacing w:after="0"/>
        <w:ind w:firstLine="0"/>
        <w:rPr>
          <w:lang w:val="en-US"/>
        </w:rPr>
        <w:pPrChange w:id="717" w:author="Taskin, Ahmet AVL/TR" w:date="2015-06-04T23:10:00Z">
          <w:pPr>
            <w:pStyle w:val="BodyText"/>
            <w:ind w:firstLine="0"/>
          </w:pPr>
        </w:pPrChange>
      </w:pPr>
      <w:r w:rsidRPr="00A671E6">
        <w:rPr>
          <w:lang w:val="en-US"/>
        </w:rPr>
        <w:t>Fig. 9. : The Inputs MFs used for the IT2-FPID controller</w:t>
      </w:r>
    </w:p>
    <w:p w14:paraId="50E48C74" w14:textId="77777777" w:rsidR="006C469F" w:rsidRPr="00A671E6" w:rsidRDefault="00AC5EEE" w:rsidP="00CF10E3">
      <w:pPr>
        <w:pStyle w:val="BodyText"/>
        <w:ind w:firstLine="0"/>
        <w:rPr>
          <w:lang w:val="en-US"/>
        </w:rPr>
      </w:pPr>
      <w:r>
        <w:rPr>
          <w:noProof/>
          <w:lang w:val="en-US" w:eastAsia="en-US"/>
        </w:rPr>
        <w:drawing>
          <wp:inline distT="0" distB="0" distL="0" distR="0" wp14:anchorId="754BB3C9" wp14:editId="743D2878">
            <wp:extent cx="2980690" cy="1543685"/>
            <wp:effectExtent l="0" t="0" r="0" b="0"/>
            <wp:docPr id="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0690" cy="1543685"/>
                    </a:xfrm>
                    <a:prstGeom prst="rect">
                      <a:avLst/>
                    </a:prstGeom>
                    <a:noFill/>
                    <a:ln>
                      <a:noFill/>
                    </a:ln>
                  </pic:spPr>
                </pic:pic>
              </a:graphicData>
            </a:graphic>
          </wp:inline>
        </w:drawing>
      </w:r>
    </w:p>
    <w:p w14:paraId="0BB5BFE8" w14:textId="77777777" w:rsidR="00CF10E3" w:rsidRPr="00A671E6" w:rsidRDefault="00CF10E3" w:rsidP="006C469F">
      <w:pPr>
        <w:pStyle w:val="BodyText"/>
        <w:ind w:firstLine="0"/>
        <w:rPr>
          <w:lang w:val="en-US"/>
        </w:rPr>
      </w:pPr>
      <w:r w:rsidRPr="00A671E6">
        <w:rPr>
          <w:lang w:val="en-US"/>
        </w:rPr>
        <w:t>The output MFs and the rule base of the IT2-FPID is given in the figure 10.</w:t>
      </w:r>
    </w:p>
    <w:p w14:paraId="568FCD92" w14:textId="77777777" w:rsidR="006C469F" w:rsidRPr="00A671E6" w:rsidRDefault="006C469F" w:rsidP="002C619E">
      <w:pPr>
        <w:pStyle w:val="BodyText"/>
        <w:spacing w:after="0"/>
        <w:ind w:firstLine="0"/>
        <w:rPr>
          <w:lang w:val="en-US"/>
        </w:rPr>
        <w:pPrChange w:id="718" w:author="Taskin, Ahmet AVL/TR" w:date="2015-06-04T23:10:00Z">
          <w:pPr>
            <w:pStyle w:val="BodyText"/>
            <w:ind w:firstLine="0"/>
          </w:pPr>
        </w:pPrChange>
      </w:pPr>
      <w:r w:rsidRPr="00A671E6">
        <w:rPr>
          <w:lang w:val="en-US"/>
        </w:rPr>
        <w:t>Fig. 10. : (a) The fuzzy rule base, (b) the consequent MFs used for the IT2-FPID controllers.</w:t>
      </w:r>
    </w:p>
    <w:p w14:paraId="0AAB0C05" w14:textId="4473D213" w:rsidR="006C469F" w:rsidRPr="00A671E6" w:rsidRDefault="00AC5EEE" w:rsidP="00CF10E3">
      <w:pPr>
        <w:pStyle w:val="BodyText"/>
        <w:ind w:firstLine="0"/>
        <w:rPr>
          <w:lang w:val="en-US"/>
        </w:rPr>
      </w:pPr>
      <w:r>
        <w:rPr>
          <w:noProof/>
        </w:rPr>
        <w:drawing>
          <wp:inline distT="0" distB="0" distL="0" distR="0" wp14:anchorId="5F71328E" wp14:editId="14AD6966">
            <wp:extent cx="2980690" cy="1579245"/>
            <wp:effectExtent l="0" t="0" r="0" b="190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0690" cy="1579245"/>
                    </a:xfrm>
                    <a:prstGeom prst="rect">
                      <a:avLst/>
                    </a:prstGeom>
                    <a:noFill/>
                    <a:ln>
                      <a:noFill/>
                    </a:ln>
                  </pic:spPr>
                </pic:pic>
              </a:graphicData>
            </a:graphic>
          </wp:inline>
        </w:drawing>
      </w:r>
    </w:p>
    <w:p w14:paraId="5EF8C1BB" w14:textId="77777777" w:rsidR="006C469F" w:rsidRPr="00C5098B" w:rsidRDefault="006C469F" w:rsidP="006C469F">
      <w:pPr>
        <w:jc w:val="both"/>
      </w:pPr>
      <w:r w:rsidRPr="00A671E6">
        <w:t xml:space="preserve">      </w:t>
      </w:r>
      <w:r w:rsidRPr="00C5098B">
        <w:t>The process to be controlled is chosen as a first order plus dead time (FOPDT) system. The wide use of FOPDT is due both to its simplicity as well as its ability to capture the essential dynamics of several industrial processes. The transfer function of the FOPDT is as follows:</w:t>
      </w:r>
    </w:p>
    <w:tbl>
      <w:tblPr>
        <w:tblW w:w="0" w:type="auto"/>
        <w:tblLook w:val="04A0" w:firstRow="1" w:lastRow="0" w:firstColumn="1" w:lastColumn="0" w:noHBand="0" w:noVBand="1"/>
      </w:tblPr>
      <w:tblGrid>
        <w:gridCol w:w="251"/>
        <w:gridCol w:w="4299"/>
        <w:gridCol w:w="699"/>
      </w:tblGrid>
      <w:tr w:rsidR="006C469F" w:rsidRPr="00C5098B" w14:paraId="2C047224" w14:textId="77777777" w:rsidTr="009E2903">
        <w:tc>
          <w:tcPr>
            <w:tcW w:w="280" w:type="dxa"/>
            <w:shd w:val="clear" w:color="auto" w:fill="auto"/>
          </w:tcPr>
          <w:p w14:paraId="082CF954" w14:textId="77777777" w:rsidR="006C469F" w:rsidRPr="00C5098B" w:rsidRDefault="006C469F" w:rsidP="009E2903">
            <w:pPr>
              <w:rPr>
                <w:rFonts w:eastAsia="Times New Roman"/>
              </w:rPr>
            </w:pPr>
          </w:p>
        </w:tc>
        <w:tc>
          <w:tcPr>
            <w:tcW w:w="7144" w:type="dxa"/>
            <w:shd w:val="clear" w:color="auto" w:fill="auto"/>
          </w:tcPr>
          <w:p w14:paraId="4065CF8D" w14:textId="77777777" w:rsidR="006C469F" w:rsidRPr="00F2693B" w:rsidRDefault="00352C3D" w:rsidP="009E2903">
            <w:pPr>
              <w:spacing w:line="360" w:lineRule="auto"/>
              <w:jc w:val="both"/>
              <w:rPr>
                <w:rFonts w:eastAsia="Times New Roman"/>
                <w:lang w:eastAsia="en-GB"/>
              </w:rPr>
            </w:pPr>
            <m:oMathPara>
              <m:oMath>
                <m:r>
                  <w:rPr>
                    <w:rFonts w:ascii="Cambria Math" w:hAnsi="Cambria Math"/>
                  </w:rPr>
                  <m:t>G</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Ts</m:t>
                    </m:r>
                    <m:r>
                      <m:rPr>
                        <m:sty m:val="p"/>
                      </m:rPr>
                      <w:rPr>
                        <w:rFonts w:ascii="Cambria Math" w:hAnsi="Cambria Math"/>
                      </w:rPr>
                      <m:t>+1</m:t>
                    </m:r>
                  </m:den>
                </m:f>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Ls</m:t>
                    </m:r>
                  </m:sup>
                </m:sSup>
              </m:oMath>
            </m:oMathPara>
          </w:p>
        </w:tc>
        <w:tc>
          <w:tcPr>
            <w:tcW w:w="796" w:type="dxa"/>
            <w:shd w:val="clear" w:color="auto" w:fill="auto"/>
            <w:vAlign w:val="center"/>
          </w:tcPr>
          <w:p w14:paraId="1CD82B5E" w14:textId="77777777" w:rsidR="006C469F" w:rsidRPr="00C5098B" w:rsidRDefault="006C469F" w:rsidP="009E2903">
            <w:pPr>
              <w:jc w:val="right"/>
              <w:rPr>
                <w:rFonts w:eastAsia="Times New Roman"/>
                <w:b/>
              </w:rPr>
            </w:pPr>
            <w:r w:rsidRPr="00C5098B">
              <w:rPr>
                <w:rFonts w:eastAsia="Times New Roman"/>
                <w:b/>
              </w:rPr>
              <w:t>(</w:t>
            </w:r>
            <w:r w:rsidRPr="00C5098B">
              <w:rPr>
                <w:rFonts w:eastAsia="Times New Roman"/>
                <w:b/>
                <w:lang w:eastAsia="en-GB"/>
              </w:rPr>
              <w:t>6.1</w:t>
            </w:r>
            <w:r w:rsidRPr="00C5098B">
              <w:rPr>
                <w:rFonts w:eastAsia="Times New Roman"/>
                <w:b/>
              </w:rPr>
              <w:t>)</w:t>
            </w:r>
          </w:p>
        </w:tc>
      </w:tr>
    </w:tbl>
    <w:p w14:paraId="4BC50A02" w14:textId="2A4EF9BF" w:rsidR="00F85DC5" w:rsidRDefault="006C469F" w:rsidP="00F85DC5">
      <w:pPr>
        <w:tabs>
          <w:tab w:val="left" w:pos="2610"/>
        </w:tabs>
        <w:jc w:val="both"/>
        <w:rPr>
          <w:ins w:id="719" w:author="Taskin, Ahmet AVL/TR" w:date="2015-06-04T21:20:00Z"/>
        </w:rPr>
      </w:pPr>
      <w:proofErr w:type="gramStart"/>
      <w:r w:rsidRPr="00C5098B">
        <w:lastRenderedPageBreak/>
        <w:t>where</w:t>
      </w:r>
      <w:proofErr w:type="gramEnd"/>
      <w:r w:rsidRPr="00C5098B">
        <w:t xml:space="preserve"> </w:t>
      </w:r>
      <w:r w:rsidRPr="00A671E6">
        <w:rPr>
          <w:i/>
        </w:rPr>
        <w:t>K</w:t>
      </w:r>
      <w:r w:rsidRPr="00C5098B">
        <w:t xml:space="preserve"> is the process gain, </w:t>
      </w:r>
      <w:r w:rsidRPr="00A671E6">
        <w:rPr>
          <w:i/>
        </w:rPr>
        <w:t>T</w:t>
      </w:r>
      <w:r w:rsidRPr="00C5098B">
        <w:t xml:space="preserve"> is the time constant and finally </w:t>
      </w:r>
      <w:commentRangeStart w:id="720"/>
      <w:r w:rsidRPr="00A671E6">
        <w:rPr>
          <w:i/>
        </w:rPr>
        <w:t>L</w:t>
      </w:r>
      <w:commentRangeEnd w:id="720"/>
      <w:r w:rsidR="00AC5EEE">
        <w:rPr>
          <w:rStyle w:val="CommentReference"/>
        </w:rPr>
        <w:commentReference w:id="720"/>
      </w:r>
      <w:r w:rsidRPr="00C5098B">
        <w:t xml:space="preserve"> is the time delay. In the simulations, four different type reduction methods are used</w:t>
      </w:r>
      <w:r w:rsidR="00745DDD">
        <w:t xml:space="preserve">. </w:t>
      </w:r>
      <w:ins w:id="721" w:author="Taskin, Ahmet AVL/TR" w:date="2015-06-04T21:20:00Z">
        <w:r w:rsidR="00F85DC5" w:rsidRPr="00C5098B">
          <w:t>In order to compare the performance of transient responses of the different type reduction methods, overshoot, settling time and the</w:t>
        </w:r>
        <w:r w:rsidR="00F85DC5">
          <w:t xml:space="preserve"> in</w:t>
        </w:r>
        <w:r w:rsidR="00F85DC5" w:rsidRPr="00C5098B">
          <w:t xml:space="preserve">tegral </w:t>
        </w:r>
        <w:r w:rsidR="00F85DC5">
          <w:t>t</w:t>
        </w:r>
        <w:r w:rsidR="00F85DC5" w:rsidRPr="00C5098B">
          <w:t xml:space="preserve">ime </w:t>
        </w:r>
        <w:r w:rsidR="00F85DC5">
          <w:t>a</w:t>
        </w:r>
        <w:r w:rsidR="00F85DC5" w:rsidRPr="00C5098B">
          <w:t xml:space="preserve">bsolute </w:t>
        </w:r>
        <w:r w:rsidR="00F85DC5">
          <w:t>e</w:t>
        </w:r>
        <w:r w:rsidR="00F85DC5" w:rsidRPr="00C5098B">
          <w:t xml:space="preserve">rror (ITAE) which is defined </w:t>
        </w:r>
        <w:r w:rsidR="00F85DC5">
          <w:t>in the following equation are considered</w:t>
        </w:r>
      </w:ins>
    </w:p>
    <w:p w14:paraId="611DDA19" w14:textId="77777777" w:rsidR="00F85DC5" w:rsidRPr="002F4DEA" w:rsidRDefault="00F85DC5" w:rsidP="00F85DC5">
      <w:pPr>
        <w:tabs>
          <w:tab w:val="left" w:pos="2610"/>
        </w:tabs>
        <w:rPr>
          <w:ins w:id="722" w:author="Taskin, Ahmet AVL/TR" w:date="2015-06-04T21:20:00Z"/>
          <w:lang w:val="de-DE"/>
        </w:rPr>
      </w:pPr>
      <w:ins w:id="723" w:author="Taskin, Ahmet AVL/TR" w:date="2015-06-04T21:20:00Z">
        <w:r w:rsidRPr="002F4DEA">
          <w:rPr>
            <w:i/>
            <w:lang w:val="de-DE"/>
          </w:rPr>
          <w:t>ITAE =</w:t>
        </w:r>
        <w:r w:rsidRPr="002F4DEA">
          <w:rPr>
            <w:lang w:val="de-DE"/>
          </w:rPr>
          <w:t xml:space="preserve"> </w:t>
        </w:r>
        <m:oMath>
          <m:nary>
            <m:naryPr>
              <m:limLoc m:val="subSup"/>
              <m:ctrlPr>
                <w:rPr>
                  <w:rFonts w:ascii="Cambria Math" w:hAnsi="Cambria Math"/>
                  <w:i/>
                </w:rPr>
              </m:ctrlPr>
            </m:naryPr>
            <m:sub>
              <m:r>
                <w:rPr>
                  <w:rFonts w:ascii="Cambria Math" w:hAnsi="Cambria Math"/>
                  <w:lang w:val="de-DE"/>
                </w:rPr>
                <m:t>0</m:t>
              </m:r>
            </m:sub>
            <m:sup>
              <m:r>
                <w:rPr>
                  <w:rFonts w:ascii="Cambria Math" w:hAnsi="Cambria Math"/>
                  <w:lang w:val="de-DE"/>
                </w:rPr>
                <m:t>∞</m:t>
              </m:r>
            </m:sup>
            <m:e>
              <m:r>
                <w:rPr>
                  <w:rFonts w:ascii="Cambria Math" w:hAnsi="Cambria Math"/>
                </w:rPr>
                <m:t>t</m:t>
              </m:r>
              <m:d>
                <m:dPr>
                  <m:begChr m:val="|"/>
                  <m:endChr m:val="|"/>
                  <m:ctrlPr>
                    <w:rPr>
                      <w:rFonts w:ascii="Cambria Math" w:hAnsi="Cambria Math"/>
                      <w:i/>
                    </w:rPr>
                  </m:ctrlPr>
                </m:dPr>
                <m:e>
                  <m:r>
                    <w:rPr>
                      <w:rFonts w:ascii="Cambria Math" w:hAnsi="Cambria Math"/>
                    </w:rPr>
                    <m:t>r</m:t>
                  </m:r>
                  <m:r>
                    <w:rPr>
                      <w:rFonts w:ascii="Cambria Math" w:hAnsi="Cambria Math"/>
                      <w:lang w:val="de-DE"/>
                    </w:rPr>
                    <m:t>(</m:t>
                  </m:r>
                  <m:r>
                    <w:rPr>
                      <w:rFonts w:ascii="Cambria Math" w:hAnsi="Cambria Math"/>
                    </w:rPr>
                    <m:t>t</m:t>
                  </m:r>
                  <m:r>
                    <w:rPr>
                      <w:rFonts w:ascii="Cambria Math" w:hAnsi="Cambria Math"/>
                      <w:lang w:val="de-DE"/>
                    </w:rPr>
                    <m:t>)</m:t>
                  </m:r>
                  <m:r>
                    <w:rPr>
                      <w:rFonts w:ascii="Cambria Math" w:hAnsi="Cambria Math"/>
                    </w:rPr>
                    <m:t>y</m:t>
                  </m:r>
                  <m:r>
                    <w:rPr>
                      <w:rFonts w:ascii="Cambria Math" w:hAnsi="Cambria Math"/>
                      <w:lang w:val="de-DE"/>
                    </w:rPr>
                    <m:t>(</m:t>
                  </m:r>
                  <m:r>
                    <w:rPr>
                      <w:rFonts w:ascii="Cambria Math" w:hAnsi="Cambria Math"/>
                    </w:rPr>
                    <m:t>t</m:t>
                  </m:r>
                  <m:r>
                    <w:rPr>
                      <w:rFonts w:ascii="Cambria Math" w:hAnsi="Cambria Math"/>
                      <w:lang w:val="de-DE"/>
                    </w:rPr>
                    <m:t>)</m:t>
                  </m:r>
                  <m:r>
                    <w:rPr>
                      <w:rFonts w:ascii="Cambria Math" w:hAnsi="Cambria Math"/>
                    </w:rPr>
                    <m:t>dt</m:t>
                  </m:r>
                </m:e>
              </m:d>
            </m:e>
          </m:nary>
        </m:oMath>
      </w:ins>
    </w:p>
    <w:p w14:paraId="5144D616" w14:textId="77777777" w:rsidR="00F85DC5" w:rsidRPr="00C5098B" w:rsidRDefault="00F85DC5" w:rsidP="00F85DC5">
      <w:pPr>
        <w:tabs>
          <w:tab w:val="left" w:pos="2610"/>
        </w:tabs>
        <w:jc w:val="both"/>
        <w:rPr>
          <w:ins w:id="724" w:author="Taskin, Ahmet AVL/TR" w:date="2015-06-04T21:20:00Z"/>
        </w:rPr>
      </w:pPr>
      <w:proofErr w:type="gramStart"/>
      <w:ins w:id="725" w:author="Taskin, Ahmet AVL/TR" w:date="2015-06-04T21:20:00Z">
        <w:r>
          <w:t>where</w:t>
        </w:r>
        <w:proofErr w:type="gramEnd"/>
        <w:r>
          <w:t xml:space="preserve"> </w:t>
        </w:r>
        <w:r w:rsidRPr="007C151F">
          <w:rPr>
            <w:i/>
          </w:rPr>
          <w:t>y</w:t>
        </w:r>
        <w:r>
          <w:t xml:space="preserve"> represents the system output and </w:t>
        </w:r>
        <w:r w:rsidRPr="007C151F">
          <w:rPr>
            <w:i/>
          </w:rPr>
          <w:t>r</w:t>
        </w:r>
        <w:r>
          <w:rPr>
            <w:i/>
          </w:rPr>
          <w:t xml:space="preserve"> </w:t>
        </w:r>
        <w:r>
          <w:t>represents the reference value.</w:t>
        </w:r>
      </w:ins>
    </w:p>
    <w:p w14:paraId="419BA35F" w14:textId="2BB95133" w:rsidR="006C469F" w:rsidRPr="00C5098B" w:rsidDel="00F85DC5" w:rsidRDefault="006C469F" w:rsidP="00F85DC5">
      <w:pPr>
        <w:jc w:val="both"/>
        <w:rPr>
          <w:del w:id="726" w:author="Taskin, Ahmet AVL/TR" w:date="2015-06-04T21:20:00Z"/>
        </w:rPr>
      </w:pPr>
      <w:del w:id="727" w:author="Taskin, Ahmet AVL/TR" w:date="2015-06-04T21:20:00Z">
        <w:r w:rsidRPr="00C5098B" w:rsidDel="00F85DC5">
          <w:delText xml:space="preserve"> In order to compare the performance of transient responses of the different type reduction methods, overshoot, settling time and these two following performance measures are considered: </w:delText>
        </w:r>
      </w:del>
    </w:p>
    <w:p w14:paraId="0AD75A9E" w14:textId="10072CE7" w:rsidR="006C469F" w:rsidRPr="00C5098B" w:rsidDel="00F85DC5" w:rsidRDefault="006C469F" w:rsidP="00745DDD">
      <w:pPr>
        <w:jc w:val="both"/>
        <w:rPr>
          <w:del w:id="728" w:author="Taskin, Ahmet AVL/TR" w:date="2015-06-04T21:20:00Z"/>
        </w:rPr>
      </w:pPr>
      <w:del w:id="729" w:author="Taskin, Ahmet AVL/TR" w:date="2015-06-04T21:20:00Z">
        <w:r w:rsidRPr="00C5098B" w:rsidDel="00F85DC5">
          <w:delText xml:space="preserve">i) Integral Absolute Error (IAE) which is defined as </w:delText>
        </w:r>
      </w:del>
    </w:p>
    <w:tbl>
      <w:tblPr>
        <w:tblW w:w="0" w:type="auto"/>
        <w:tblLook w:val="04A0" w:firstRow="1" w:lastRow="0" w:firstColumn="1" w:lastColumn="0" w:noHBand="0" w:noVBand="1"/>
      </w:tblPr>
      <w:tblGrid>
        <w:gridCol w:w="246"/>
        <w:gridCol w:w="4320"/>
        <w:gridCol w:w="683"/>
      </w:tblGrid>
      <w:tr w:rsidR="006C469F" w:rsidRPr="00C5098B" w:rsidDel="00F85DC5" w14:paraId="77AEAA7A" w14:textId="7B32E4C5" w:rsidTr="009E2903">
        <w:trPr>
          <w:del w:id="730" w:author="Taskin, Ahmet AVL/TR" w:date="2015-06-04T21:20:00Z"/>
        </w:trPr>
        <w:tc>
          <w:tcPr>
            <w:tcW w:w="280" w:type="dxa"/>
            <w:shd w:val="clear" w:color="auto" w:fill="auto"/>
          </w:tcPr>
          <w:p w14:paraId="02BC107B" w14:textId="7E524EE4" w:rsidR="006C469F" w:rsidRPr="00C5098B" w:rsidDel="00F85DC5" w:rsidRDefault="006C469F">
            <w:pPr>
              <w:jc w:val="both"/>
              <w:rPr>
                <w:del w:id="731" w:author="Taskin, Ahmet AVL/TR" w:date="2015-06-04T21:20:00Z"/>
                <w:rFonts w:eastAsia="Times New Roman"/>
                <w:rPrChange w:id="732" w:author="Tufan Kumbasar" w:date="2015-06-03T08:46:00Z">
                  <w:rPr>
                    <w:del w:id="733" w:author="Taskin, Ahmet AVL/TR" w:date="2015-06-04T21:20:00Z"/>
                    <w:rFonts w:eastAsia="Times New Roman"/>
                    <w:lang w:val="en-GB"/>
                  </w:rPr>
                </w:rPrChange>
              </w:rPr>
              <w:pPrChange w:id="734" w:author="Taskin, Ahmet AVL/TR" w:date="2015-06-04T21:20:00Z">
                <w:pPr/>
              </w:pPrChange>
            </w:pPr>
          </w:p>
        </w:tc>
        <w:tc>
          <w:tcPr>
            <w:tcW w:w="7144" w:type="dxa"/>
            <w:shd w:val="clear" w:color="auto" w:fill="auto"/>
          </w:tcPr>
          <w:p w14:paraId="03D0F130" w14:textId="51A31D35" w:rsidR="006C469F" w:rsidRPr="00F85DC5" w:rsidDel="00F85DC5" w:rsidRDefault="006C469F">
            <w:pPr>
              <w:jc w:val="both"/>
              <w:rPr>
                <w:del w:id="735" w:author="Taskin, Ahmet AVL/TR" w:date="2015-06-04T21:20:00Z"/>
                <w:rFonts w:eastAsia="Times New Roman"/>
                <w:lang w:eastAsia="en-GB"/>
              </w:rPr>
              <w:pPrChange w:id="736" w:author="Taskin, Ahmet AVL/TR" w:date="2015-06-04T21:20:00Z">
                <w:pPr/>
              </w:pPrChange>
            </w:pPr>
            <w:del w:id="737" w:author="Taskin, Ahmet AVL/TR" w:date="2015-06-04T21:20:00Z">
              <w:r w:rsidRPr="00373017" w:rsidDel="00F85DC5">
                <w:rPr>
                  <w:rFonts w:eastAsia="Times New Roman"/>
                  <w:position w:val="-22"/>
                  <w:lang w:eastAsia="en-GB"/>
                </w:rPr>
                <w:object w:dxaOrig="1980" w:dyaOrig="560" w14:anchorId="2A0E0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30pt" o:ole="">
                    <v:imagedata r:id="rId18" o:title=""/>
                  </v:shape>
                  <o:OLEObject Type="Embed" ProgID="Equation.3" ShapeID="_x0000_i1025" DrawAspect="Content" ObjectID="_1494965913" r:id="rId19"/>
                </w:object>
              </w:r>
            </w:del>
          </w:p>
        </w:tc>
        <w:tc>
          <w:tcPr>
            <w:tcW w:w="796" w:type="dxa"/>
            <w:shd w:val="clear" w:color="auto" w:fill="auto"/>
            <w:vAlign w:val="center"/>
          </w:tcPr>
          <w:p w14:paraId="01C18241" w14:textId="5B698C29" w:rsidR="006C469F" w:rsidRPr="00C5098B" w:rsidDel="00F85DC5" w:rsidRDefault="006C469F">
            <w:pPr>
              <w:jc w:val="both"/>
              <w:rPr>
                <w:del w:id="738" w:author="Taskin, Ahmet AVL/TR" w:date="2015-06-04T21:20:00Z"/>
                <w:rFonts w:eastAsia="Times New Roman"/>
                <w:b/>
              </w:rPr>
              <w:pPrChange w:id="739" w:author="Taskin, Ahmet AVL/TR" w:date="2015-06-04T21:20:00Z">
                <w:pPr>
                  <w:jc w:val="right"/>
                </w:pPr>
              </w:pPrChange>
            </w:pPr>
            <w:del w:id="740" w:author="Taskin, Ahmet AVL/TR" w:date="2015-06-04T21:20:00Z">
              <w:r w:rsidRPr="00C5098B" w:rsidDel="00F85DC5">
                <w:rPr>
                  <w:rFonts w:eastAsia="Times New Roman"/>
                  <w:b/>
                </w:rPr>
                <w:delText>(</w:delText>
              </w:r>
              <w:r w:rsidRPr="00C5098B" w:rsidDel="00F85DC5">
                <w:rPr>
                  <w:rFonts w:eastAsia="Times New Roman"/>
                  <w:b/>
                  <w:lang w:eastAsia="en-GB"/>
                </w:rPr>
                <w:delText>6.2</w:delText>
              </w:r>
              <w:r w:rsidRPr="00C5098B" w:rsidDel="00F85DC5">
                <w:rPr>
                  <w:rFonts w:eastAsia="Times New Roman"/>
                  <w:b/>
                </w:rPr>
                <w:delText>)</w:delText>
              </w:r>
            </w:del>
          </w:p>
        </w:tc>
      </w:tr>
    </w:tbl>
    <w:p w14:paraId="02CF0816" w14:textId="335E83D5" w:rsidR="006C469F" w:rsidRPr="00745DDD" w:rsidDel="00F85DC5" w:rsidRDefault="006C469F">
      <w:pPr>
        <w:jc w:val="both"/>
        <w:rPr>
          <w:del w:id="741" w:author="Taskin, Ahmet AVL/TR" w:date="2015-06-04T21:20:00Z"/>
          <w:b/>
          <w:rPrChange w:id="742" w:author="Taskin, Ahmet AVL/TR" w:date="2015-06-04T21:20:00Z">
            <w:rPr>
              <w:del w:id="743" w:author="Taskin, Ahmet AVL/TR" w:date="2015-06-04T21:20:00Z"/>
            </w:rPr>
          </w:rPrChange>
        </w:rPr>
        <w:pPrChange w:id="744" w:author="Taskin, Ahmet AVL/TR" w:date="2015-06-04T21:20:00Z">
          <w:pPr>
            <w:tabs>
              <w:tab w:val="left" w:pos="2610"/>
            </w:tabs>
          </w:pPr>
        </w:pPrChange>
      </w:pPr>
      <w:del w:id="745" w:author="Taskin, Ahmet AVL/TR" w:date="2015-06-04T21:20:00Z">
        <w:r w:rsidRPr="00745DDD" w:rsidDel="00F85DC5">
          <w:rPr>
            <w:b/>
            <w:rPrChange w:id="746" w:author="Taskin, Ahmet AVL/TR" w:date="2015-06-04T21:20:00Z">
              <w:rPr/>
            </w:rPrChange>
          </w:rPr>
          <w:delText xml:space="preserve">ii) Integral Time Absolute Error (ITAE) which is defined as </w:delText>
        </w:r>
      </w:del>
    </w:p>
    <w:tbl>
      <w:tblPr>
        <w:tblW w:w="0" w:type="auto"/>
        <w:tblLook w:val="04A0" w:firstRow="1" w:lastRow="0" w:firstColumn="1" w:lastColumn="0" w:noHBand="0" w:noVBand="1"/>
      </w:tblPr>
      <w:tblGrid>
        <w:gridCol w:w="246"/>
        <w:gridCol w:w="4323"/>
        <w:gridCol w:w="680"/>
      </w:tblGrid>
      <w:tr w:rsidR="006C469F" w:rsidRPr="00C5098B" w:rsidDel="00F85DC5" w14:paraId="6C788E41" w14:textId="05D8085A" w:rsidTr="009E2903">
        <w:trPr>
          <w:del w:id="747" w:author="Taskin, Ahmet AVL/TR" w:date="2015-06-04T21:20:00Z"/>
        </w:trPr>
        <w:tc>
          <w:tcPr>
            <w:tcW w:w="246" w:type="dxa"/>
            <w:shd w:val="clear" w:color="auto" w:fill="auto"/>
          </w:tcPr>
          <w:p w14:paraId="5B75D795" w14:textId="4BF45C71" w:rsidR="006C469F" w:rsidRPr="00C5098B" w:rsidDel="00F85DC5" w:rsidRDefault="006C469F">
            <w:pPr>
              <w:jc w:val="both"/>
              <w:rPr>
                <w:del w:id="748" w:author="Taskin, Ahmet AVL/TR" w:date="2015-06-04T21:20:00Z"/>
                <w:rFonts w:eastAsia="Times New Roman"/>
              </w:rPr>
              <w:pPrChange w:id="749" w:author="Taskin, Ahmet AVL/TR" w:date="2015-06-04T21:20:00Z">
                <w:pPr/>
              </w:pPrChange>
            </w:pPr>
          </w:p>
        </w:tc>
        <w:commentRangeStart w:id="750"/>
        <w:tc>
          <w:tcPr>
            <w:tcW w:w="4323" w:type="dxa"/>
            <w:shd w:val="clear" w:color="auto" w:fill="auto"/>
          </w:tcPr>
          <w:p w14:paraId="52DC53AF" w14:textId="627851B9" w:rsidR="006C469F" w:rsidRPr="00A671E6" w:rsidDel="00F85DC5" w:rsidRDefault="006C469F">
            <w:pPr>
              <w:jc w:val="both"/>
              <w:rPr>
                <w:del w:id="751" w:author="Taskin, Ahmet AVL/TR" w:date="2015-06-04T21:20:00Z"/>
                <w:rFonts w:eastAsia="Times New Roman"/>
                <w:lang w:eastAsia="en-GB"/>
              </w:rPr>
              <w:pPrChange w:id="752" w:author="Taskin, Ahmet AVL/TR" w:date="2015-06-04T21:20:00Z">
                <w:pPr/>
              </w:pPrChange>
            </w:pPr>
            <w:del w:id="753" w:author="Taskin, Ahmet AVL/TR" w:date="2015-06-04T21:20:00Z">
              <w:r w:rsidRPr="00373017" w:rsidDel="00F85DC5">
                <w:rPr>
                  <w:rFonts w:eastAsia="Times New Roman"/>
                  <w:position w:val="-22"/>
                  <w:lang w:eastAsia="en-GB"/>
                </w:rPr>
                <w:object w:dxaOrig="2160" w:dyaOrig="560" w14:anchorId="773256D7">
                  <v:shape id="_x0000_i1026" type="#_x0000_t75" style="width:108pt;height:30pt" o:ole="">
                    <v:imagedata r:id="rId20" o:title=""/>
                  </v:shape>
                  <o:OLEObject Type="Embed" ProgID="Equation.3" ShapeID="_x0000_i1026" DrawAspect="Content" ObjectID="_1494965914" r:id="rId21"/>
                </w:object>
              </w:r>
              <w:commentRangeEnd w:id="750"/>
              <w:r w:rsidR="00AC5EEE" w:rsidDel="00F85DC5">
                <w:rPr>
                  <w:rStyle w:val="CommentReference"/>
                </w:rPr>
                <w:commentReference w:id="750"/>
              </w:r>
            </w:del>
          </w:p>
        </w:tc>
        <w:tc>
          <w:tcPr>
            <w:tcW w:w="680" w:type="dxa"/>
            <w:shd w:val="clear" w:color="auto" w:fill="auto"/>
            <w:vAlign w:val="center"/>
          </w:tcPr>
          <w:p w14:paraId="69834846" w14:textId="24C071BC" w:rsidR="006C469F" w:rsidRPr="00C5098B" w:rsidDel="00F85DC5" w:rsidRDefault="006C469F">
            <w:pPr>
              <w:jc w:val="both"/>
              <w:rPr>
                <w:del w:id="754" w:author="Taskin, Ahmet AVL/TR" w:date="2015-06-04T21:20:00Z"/>
                <w:rFonts w:eastAsia="Times New Roman"/>
                <w:b/>
              </w:rPr>
              <w:pPrChange w:id="755" w:author="Taskin, Ahmet AVL/TR" w:date="2015-06-04T21:20:00Z">
                <w:pPr>
                  <w:jc w:val="right"/>
                </w:pPr>
              </w:pPrChange>
            </w:pPr>
            <w:del w:id="756" w:author="Taskin, Ahmet AVL/TR" w:date="2015-06-04T21:20:00Z">
              <w:r w:rsidRPr="00C5098B" w:rsidDel="00F85DC5">
                <w:rPr>
                  <w:rFonts w:eastAsia="Times New Roman"/>
                  <w:b/>
                </w:rPr>
                <w:delText>(</w:delText>
              </w:r>
              <w:r w:rsidRPr="00C5098B" w:rsidDel="00F85DC5">
                <w:rPr>
                  <w:rFonts w:eastAsia="Times New Roman"/>
                  <w:b/>
                  <w:lang w:eastAsia="en-GB"/>
                </w:rPr>
                <w:delText>6.3</w:delText>
              </w:r>
              <w:r w:rsidRPr="00C5098B" w:rsidDel="00F85DC5">
                <w:rPr>
                  <w:rFonts w:eastAsia="Times New Roman"/>
                  <w:b/>
                </w:rPr>
                <w:delText>)</w:delText>
              </w:r>
            </w:del>
          </w:p>
        </w:tc>
      </w:tr>
    </w:tbl>
    <w:p w14:paraId="67F631DF" w14:textId="77777777" w:rsidR="006C469F" w:rsidRPr="00C5098B" w:rsidRDefault="006C469F" w:rsidP="00C544D9">
      <w:pPr>
        <w:jc w:val="both"/>
      </w:pPr>
      <w:r w:rsidRPr="00C5098B">
        <w:t xml:space="preserve">As the first step, the nominal process parameters are set to K=1, T=1 and L=0.2. The sampling time of the simulation is set to 0.05 s. Since the unit step changes are studied for the simulations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rsidRPr="00C5098B">
        <w:t xml:space="preserve"> is set to 1, then the other scaling factors are determined </w:t>
      </w:r>
      <w:proofErr w:type="gramStart"/>
      <w:r w:rsidRPr="00C5098B">
        <w:t xml:space="preserve">as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=0.5141</m:t>
        </m:r>
      </m:oMath>
      <w:r w:rsidRPr="00C5098B">
        <w:t xml:space="preserve">, </w:t>
      </w:r>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=0.077</m:t>
        </m:r>
      </m:oMath>
      <w:r w:rsidRPr="00C5098B">
        <w:t xml:space="preserve">, </w:t>
      </w: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=7.336</m:t>
        </m:r>
      </m:oMath>
      <w:r w:rsidRPr="00C5098B">
        <w:t xml:space="preserve"> after optimization. The step responses of the closed loop control system with different type reduction methods are illustrated in Figure </w:t>
      </w:r>
      <w:r w:rsidR="00C544D9" w:rsidRPr="00C5098B">
        <w:t>11.</w:t>
      </w:r>
    </w:p>
    <w:p w14:paraId="6AE42554" w14:textId="77777777" w:rsidR="00C544D9" w:rsidRPr="00C5098B" w:rsidRDefault="00C544D9" w:rsidP="002C619E">
      <w:pPr>
        <w:spacing w:before="120"/>
        <w:jc w:val="both"/>
        <w:pPrChange w:id="757" w:author="Taskin, Ahmet AVL/TR" w:date="2015-06-04T23:10:00Z">
          <w:pPr>
            <w:spacing w:before="120" w:after="240"/>
            <w:jc w:val="both"/>
          </w:pPr>
        </w:pPrChange>
      </w:pPr>
      <w:bookmarkStart w:id="758" w:name="_Toc420069385"/>
      <w:r w:rsidRPr="00C5098B">
        <w:t>Fig. 11</w:t>
      </w:r>
      <w:r w:rsidRPr="00C5098B">
        <w:rPr>
          <w:b/>
        </w:rPr>
        <w:t xml:space="preserve">. </w:t>
      </w:r>
      <w:r w:rsidRPr="00C5098B">
        <w:t>The step responses of the closed loop system for various TR methods for the nominal process.</w:t>
      </w:r>
      <w:bookmarkEnd w:id="758"/>
    </w:p>
    <w:p w14:paraId="4D79083E" w14:textId="77777777" w:rsidR="00C544D9" w:rsidRPr="00C5098B" w:rsidRDefault="00AC5EEE" w:rsidP="00C544D9">
      <w:pPr>
        <w:jc w:val="both"/>
      </w:pPr>
      <w:moveToRangeStart w:id="759" w:author="Tufan Kumbasar" w:date="2015-06-03T09:02:00Z" w:name="move421085486"/>
      <w:commentRangeStart w:id="760"/>
      <w:moveTo w:id="761" w:author="Tufan Kumbasar" w:date="2015-06-03T09:02:00Z">
        <w:r>
          <w:rPr>
            <w:noProof/>
          </w:rPr>
          <w:drawing>
            <wp:inline distT="0" distB="0" distL="0" distR="0" wp14:anchorId="613A685F" wp14:editId="18C2DE81">
              <wp:extent cx="3028315" cy="1531620"/>
              <wp:effectExtent l="0" t="0" r="635" b="0"/>
              <wp:docPr id="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28315" cy="1531620"/>
                      </a:xfrm>
                      <a:prstGeom prst="rect">
                        <a:avLst/>
                      </a:prstGeom>
                      <a:noFill/>
                      <a:ln>
                        <a:noFill/>
                      </a:ln>
                    </pic:spPr>
                  </pic:pic>
                </a:graphicData>
              </a:graphic>
            </wp:inline>
          </w:drawing>
        </w:r>
      </w:moveTo>
      <w:moveToRangeEnd w:id="759"/>
      <w:commentRangeEnd w:id="760"/>
      <w:r>
        <w:rPr>
          <w:rStyle w:val="CommentReference"/>
        </w:rPr>
        <w:commentReference w:id="760"/>
      </w:r>
      <w:del w:id="762" w:author="Tufan Kumbasar" w:date="2015-06-03T09:02:00Z">
        <w:r w:rsidR="00352C3D" w:rsidRPr="00373017" w:rsidDel="00AC5EEE">
          <w:rPr>
            <w:noProof/>
            <w:sz w:val="24"/>
            <w:szCs w:val="24"/>
          </w:rPr>
          <mc:AlternateContent>
            <mc:Choice Requires="wps">
              <w:drawing>
                <wp:anchor distT="0" distB="0" distL="114300" distR="114300" simplePos="0" relativeHeight="251661824" behindDoc="0" locked="0" layoutInCell="1" allowOverlap="1" wp14:anchorId="06DEB41D" wp14:editId="28B06752">
                  <wp:simplePos x="0" y="0"/>
                  <wp:positionH relativeFrom="column">
                    <wp:posOffset>2540</wp:posOffset>
                  </wp:positionH>
                  <wp:positionV relativeFrom="paragraph">
                    <wp:posOffset>68580</wp:posOffset>
                  </wp:positionV>
                  <wp:extent cx="3205480" cy="1631950"/>
                  <wp:effectExtent l="12065" t="11430" r="11430" b="13970"/>
                  <wp:wrapNone/>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5480" cy="1631950"/>
                          </a:xfrm>
                          <a:prstGeom prst="rect">
                            <a:avLst/>
                          </a:prstGeom>
                          <a:solidFill>
                            <a:srgbClr val="FFFFFF"/>
                          </a:solidFill>
                          <a:ln w="9525">
                            <a:solidFill>
                              <a:srgbClr val="000000"/>
                            </a:solidFill>
                            <a:miter lim="800000"/>
                            <a:headEnd/>
                            <a:tailEnd/>
                          </a:ln>
                        </wps:spPr>
                        <wps:txbx>
                          <w:txbxContent>
                            <w:p w14:paraId="45305375" w14:textId="77777777" w:rsidR="00BC1B45" w:rsidRDefault="00BC1B45" w:rsidP="00C544D9">
                              <w:pPr>
                                <w:jc w:val="both"/>
                              </w:pPr>
                              <w:moveFromRangeStart w:id="763" w:author="Tufan Kumbasar" w:date="2015-06-03T09:02:00Z" w:name="move421085486"/>
                              <w:moveFrom w:id="764" w:author="Tufan Kumbasar" w:date="2015-06-03T09:02:00Z">
                                <w:r w:rsidDel="00AC5EEE">
                                  <w:rPr>
                                    <w:noProof/>
                                  </w:rPr>
                                  <w:drawing>
                                    <wp:inline distT="0" distB="0" distL="0" distR="0" wp14:anchorId="72EB2AA8" wp14:editId="42D06C76">
                                      <wp:extent cx="3028315" cy="1531620"/>
                                      <wp:effectExtent l="0" t="0" r="635" b="0"/>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8315" cy="1531620"/>
                                              </a:xfrm>
                                              <a:prstGeom prst="rect">
                                                <a:avLst/>
                                              </a:prstGeom>
                                              <a:noFill/>
                                              <a:ln>
                                                <a:noFill/>
                                              </a:ln>
                                            </pic:spPr>
                                          </pic:pic>
                                        </a:graphicData>
                                      </a:graphic>
                                    </wp:inline>
                                  </w:drawing>
                                </w:r>
                              </w:moveFrom>
                              <w:moveFromRangeEnd w:id="763"/>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6DEB41D" id="Text Box 28" o:spid="_x0000_s1027" type="#_x0000_t202" style="position:absolute;left:0;text-align:left;margin-left:.2pt;margin-top:5.4pt;width:252.4pt;height:128.5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">
                  <v:textbox style="mso-fit-shape-to-text:t">
                    <w:txbxContent>
                      <w:p w14:paraId="45305375" w14:textId="77777777" w:rsidR="00BC1B45" w:rsidRDefault="00BC1B45" w:rsidP="00C544D9">
                        <w:pPr>
                          <w:jc w:val="both"/>
                        </w:pPr>
                        <w:moveFromRangeStart w:id="765" w:author="Tufan Kumbasar" w:date="2015-06-03T09:02:00Z" w:name="move421085486"/>
                        <w:moveFrom w:id="766" w:author="Tufan Kumbasar" w:date="2015-06-03T09:02:00Z">
                          <w:r w:rsidDel="00AC5EEE">
                            <w:rPr>
                              <w:noProof/>
                            </w:rPr>
                            <w:drawing>
                              <wp:inline distT="0" distB="0" distL="0" distR="0" wp14:anchorId="72EB2AA8" wp14:editId="42D06C76">
                                <wp:extent cx="3028315" cy="1531620"/>
                                <wp:effectExtent l="0" t="0" r="635" b="0"/>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8315" cy="1531620"/>
                                        </a:xfrm>
                                        <a:prstGeom prst="rect">
                                          <a:avLst/>
                                        </a:prstGeom>
                                        <a:noFill/>
                                        <a:ln>
                                          <a:noFill/>
                                        </a:ln>
                                      </pic:spPr>
                                    </pic:pic>
                                  </a:graphicData>
                                </a:graphic>
                              </wp:inline>
                            </w:drawing>
                          </w:r>
                        </w:moveFrom>
                        <w:moveFromRangeEnd w:id="765"/>
                      </w:p>
                    </w:txbxContent>
                  </v:textbox>
                </v:shape>
              </w:pict>
            </mc:Fallback>
          </mc:AlternateContent>
        </w:r>
      </w:del>
    </w:p>
    <w:p w14:paraId="373E0EC3" w14:textId="77777777" w:rsidR="00C544D9" w:rsidRPr="00C5098B" w:rsidDel="00AC5EEE" w:rsidRDefault="00C544D9" w:rsidP="00C544D9">
      <w:pPr>
        <w:jc w:val="both"/>
        <w:rPr>
          <w:del w:id="767" w:author="Tufan Kumbasar" w:date="2015-06-03T09:02:00Z"/>
        </w:rPr>
      </w:pPr>
    </w:p>
    <w:p w14:paraId="62C91951" w14:textId="77777777" w:rsidR="00C544D9" w:rsidRPr="00C5098B" w:rsidDel="00AC5EEE" w:rsidRDefault="00C544D9" w:rsidP="00C544D9">
      <w:pPr>
        <w:jc w:val="both"/>
        <w:rPr>
          <w:del w:id="768" w:author="Tufan Kumbasar" w:date="2015-06-03T09:02:00Z"/>
        </w:rPr>
      </w:pPr>
    </w:p>
    <w:p w14:paraId="57DD2765" w14:textId="77777777" w:rsidR="00C544D9" w:rsidRPr="00C5098B" w:rsidDel="00AC5EEE" w:rsidRDefault="00C544D9" w:rsidP="00C544D9">
      <w:pPr>
        <w:jc w:val="both"/>
        <w:rPr>
          <w:del w:id="769" w:author="Tufan Kumbasar" w:date="2015-06-03T09:02:00Z"/>
        </w:rPr>
      </w:pPr>
    </w:p>
    <w:p w14:paraId="5A3D27E7" w14:textId="77777777" w:rsidR="00C544D9" w:rsidRPr="00C5098B" w:rsidDel="00AC5EEE" w:rsidRDefault="00C544D9" w:rsidP="00C544D9">
      <w:pPr>
        <w:jc w:val="both"/>
        <w:rPr>
          <w:del w:id="770" w:author="Tufan Kumbasar" w:date="2015-06-03T09:02:00Z"/>
        </w:rPr>
      </w:pPr>
    </w:p>
    <w:p w14:paraId="7730BD6E" w14:textId="77777777" w:rsidR="00C544D9" w:rsidRPr="00C5098B" w:rsidDel="00AC5EEE" w:rsidRDefault="00C544D9" w:rsidP="00C544D9">
      <w:pPr>
        <w:jc w:val="both"/>
        <w:rPr>
          <w:del w:id="771" w:author="Tufan Kumbasar" w:date="2015-06-03T09:02:00Z"/>
        </w:rPr>
      </w:pPr>
    </w:p>
    <w:p w14:paraId="23E0101C" w14:textId="77777777" w:rsidR="00C544D9" w:rsidRPr="00C5098B" w:rsidDel="00AC5EEE" w:rsidRDefault="00C544D9" w:rsidP="00C544D9">
      <w:pPr>
        <w:jc w:val="both"/>
        <w:rPr>
          <w:del w:id="772" w:author="Tufan Kumbasar" w:date="2015-06-03T09:02:00Z"/>
        </w:rPr>
      </w:pPr>
    </w:p>
    <w:p w14:paraId="65D6D26B" w14:textId="77777777" w:rsidR="00C544D9" w:rsidRPr="00C5098B" w:rsidDel="00AC5EEE" w:rsidRDefault="00C544D9" w:rsidP="00C544D9">
      <w:pPr>
        <w:jc w:val="both"/>
        <w:rPr>
          <w:del w:id="773" w:author="Tufan Kumbasar" w:date="2015-06-03T09:02:00Z"/>
        </w:rPr>
      </w:pPr>
    </w:p>
    <w:p w14:paraId="7D534150" w14:textId="77777777" w:rsidR="00C544D9" w:rsidRPr="00C5098B" w:rsidDel="00AC5EEE" w:rsidRDefault="00C544D9" w:rsidP="00C544D9">
      <w:pPr>
        <w:jc w:val="both"/>
        <w:rPr>
          <w:del w:id="774" w:author="Tufan Kumbasar" w:date="2015-06-03T09:02:00Z"/>
        </w:rPr>
      </w:pPr>
    </w:p>
    <w:p w14:paraId="7DFD9039" w14:textId="77777777" w:rsidR="00C544D9" w:rsidRPr="00C5098B" w:rsidDel="00AC5EEE" w:rsidRDefault="00C544D9" w:rsidP="00C544D9">
      <w:pPr>
        <w:jc w:val="both"/>
        <w:rPr>
          <w:del w:id="775" w:author="Tufan Kumbasar" w:date="2015-06-03T09:02:00Z"/>
        </w:rPr>
      </w:pPr>
    </w:p>
    <w:p w14:paraId="0392C5C9" w14:textId="77777777" w:rsidR="00C544D9" w:rsidRPr="00C5098B" w:rsidDel="00AC5EEE" w:rsidRDefault="00C544D9" w:rsidP="00C544D9">
      <w:pPr>
        <w:jc w:val="both"/>
        <w:rPr>
          <w:del w:id="776" w:author="Tufan Kumbasar" w:date="2015-06-03T09:02:00Z"/>
        </w:rPr>
      </w:pPr>
    </w:p>
    <w:p w14:paraId="30BA52DD" w14:textId="77777777" w:rsidR="00C544D9" w:rsidRPr="00C5098B" w:rsidDel="00AC5EEE" w:rsidRDefault="00C544D9" w:rsidP="00C544D9">
      <w:pPr>
        <w:jc w:val="both"/>
        <w:rPr>
          <w:del w:id="777" w:author="Tufan Kumbasar" w:date="2015-06-03T09:02:00Z"/>
        </w:rPr>
      </w:pPr>
    </w:p>
    <w:p w14:paraId="7709AD84" w14:textId="77777777" w:rsidR="00C544D9" w:rsidRPr="00C5098B" w:rsidDel="00AC5EEE" w:rsidRDefault="00C544D9" w:rsidP="00C544D9">
      <w:pPr>
        <w:jc w:val="both"/>
        <w:rPr>
          <w:del w:id="778" w:author="Tufan Kumbasar" w:date="2015-06-03T09:02:00Z"/>
        </w:rPr>
      </w:pPr>
    </w:p>
    <w:p w14:paraId="49529ADC" w14:textId="77777777" w:rsidR="00C544D9" w:rsidRPr="00C5098B" w:rsidRDefault="00C544D9" w:rsidP="00C544D9">
      <w:pPr>
        <w:jc w:val="both"/>
      </w:pPr>
      <w:r w:rsidRPr="00C5098B">
        <w:t>In order to examine the performance of the different type reduction methods, the system parameters are perturbed. The step responses of the closed loop control system with different type reduction methods for the first perturbed process, which has the parameters as K=1.3, T=1.9, L=0.4, is given in Figure 12 and for the second perturbed process, which has the parameters as K=1.1, T=1.3, L=0.45, is given in Figure 13.</w:t>
      </w:r>
    </w:p>
    <w:p w14:paraId="010BD825" w14:textId="3413046B" w:rsidR="00C544D9" w:rsidRDefault="00D7121F" w:rsidP="002C619E">
      <w:pPr>
        <w:spacing w:before="120"/>
        <w:jc w:val="both"/>
        <w:rPr>
          <w:ins w:id="779" w:author="Tufan Kumbasar" w:date="2015-06-03T09:04:00Z"/>
        </w:rPr>
        <w:pPrChange w:id="780" w:author="Taskin, Ahmet AVL/TR" w:date="2015-06-04T23:10:00Z">
          <w:pPr>
            <w:spacing w:before="120" w:after="240"/>
            <w:jc w:val="both"/>
          </w:pPr>
        </w:pPrChange>
      </w:pPr>
      <w:bookmarkStart w:id="781" w:name="_Toc420069387"/>
      <w:r w:rsidRPr="00C5098B">
        <w:t>Fig 12.</w:t>
      </w:r>
      <w:r w:rsidRPr="00C5098B">
        <w:rPr>
          <w:b/>
        </w:rPr>
        <w:t xml:space="preserve"> </w:t>
      </w:r>
      <w:r w:rsidRPr="00C5098B">
        <w:t xml:space="preserve">The step responses of the closed loop system for various TR methods for the perturbed process </w:t>
      </w:r>
      <w:r w:rsidRPr="00C5098B">
        <w:rPr>
          <w:sz w:val="18"/>
          <w:szCs w:val="18"/>
        </w:rPr>
        <w:t>(</w:t>
      </w:r>
      <w:r w:rsidRPr="00C5098B">
        <w:t>K=1.3, T=1.9, L=0.4).</w:t>
      </w:r>
      <w:bookmarkEnd w:id="781"/>
    </w:p>
    <w:p w14:paraId="3E6FBE56" w14:textId="77777777" w:rsidR="00AC5EEE" w:rsidRPr="00C5098B" w:rsidRDefault="00AC5EEE" w:rsidP="00D7121F">
      <w:pPr>
        <w:spacing w:before="120" w:after="240"/>
        <w:jc w:val="both"/>
      </w:pPr>
      <w:commentRangeStart w:id="782"/>
      <w:ins w:id="783" w:author="Tufan Kumbasar" w:date="2015-06-03T09:04:00Z">
        <w:r>
          <w:rPr>
            <w:noProof/>
            <w:sz w:val="18"/>
          </w:rPr>
          <w:drawing>
            <wp:inline distT="0" distB="0" distL="0" distR="0" wp14:anchorId="127883C4" wp14:editId="3463BAEA">
              <wp:extent cx="3051810" cy="1543685"/>
              <wp:effectExtent l="0" t="0" r="0" b="0"/>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51810" cy="1543685"/>
                      </a:xfrm>
                      <a:prstGeom prst="rect">
                        <a:avLst/>
                      </a:prstGeom>
                      <a:noFill/>
                      <a:ln>
                        <a:noFill/>
                      </a:ln>
                    </pic:spPr>
                  </pic:pic>
                </a:graphicData>
              </a:graphic>
            </wp:inline>
          </w:drawing>
        </w:r>
        <w:commentRangeEnd w:id="782"/>
        <w:r>
          <w:rPr>
            <w:rStyle w:val="CommentReference"/>
          </w:rPr>
          <w:commentReference w:id="782"/>
        </w:r>
      </w:ins>
    </w:p>
    <w:p w14:paraId="5FE5BA3D" w14:textId="77777777" w:rsidR="00C544D9" w:rsidRPr="00C5098B" w:rsidDel="00AC5EEE" w:rsidRDefault="00C544D9" w:rsidP="00C544D9">
      <w:pPr>
        <w:spacing w:line="360" w:lineRule="auto"/>
        <w:jc w:val="both"/>
        <w:rPr>
          <w:del w:id="784" w:author="Tufan Kumbasar" w:date="2015-06-03T08:59:00Z"/>
          <w:sz w:val="18"/>
        </w:rPr>
      </w:pPr>
    </w:p>
    <w:p w14:paraId="0B26A907" w14:textId="77777777" w:rsidR="006C469F" w:rsidRPr="00C5098B" w:rsidDel="00AC5EEE" w:rsidRDefault="006C469F" w:rsidP="00C544D9">
      <w:pPr>
        <w:keepNext/>
        <w:rPr>
          <w:del w:id="785" w:author="Tufan Kumbasar" w:date="2015-06-03T08:59:00Z"/>
        </w:rPr>
      </w:pPr>
    </w:p>
    <w:p w14:paraId="652F367A" w14:textId="77777777" w:rsidR="00C544D9" w:rsidRPr="00C5098B" w:rsidDel="00AC5EEE" w:rsidRDefault="00C544D9" w:rsidP="00C544D9">
      <w:pPr>
        <w:keepNext/>
        <w:rPr>
          <w:del w:id="786" w:author="Tufan Kumbasar" w:date="2015-06-03T08:59:00Z"/>
        </w:rPr>
      </w:pPr>
    </w:p>
    <w:p w14:paraId="5F49C45B" w14:textId="77777777" w:rsidR="00C544D9" w:rsidRPr="00C5098B" w:rsidDel="00AC5EEE" w:rsidRDefault="00C544D9" w:rsidP="00C544D9">
      <w:pPr>
        <w:keepNext/>
        <w:rPr>
          <w:del w:id="787" w:author="Tufan Kumbasar" w:date="2015-06-03T08:59:00Z"/>
        </w:rPr>
      </w:pPr>
    </w:p>
    <w:p w14:paraId="2BFEAF53" w14:textId="77777777" w:rsidR="00C544D9" w:rsidRPr="00C5098B" w:rsidDel="00AC5EEE" w:rsidRDefault="00C544D9" w:rsidP="00C544D9">
      <w:pPr>
        <w:keepNext/>
        <w:rPr>
          <w:del w:id="788" w:author="Tufan Kumbasar" w:date="2015-06-03T08:59:00Z"/>
        </w:rPr>
      </w:pPr>
    </w:p>
    <w:p w14:paraId="6498DBF1" w14:textId="77777777" w:rsidR="00C544D9" w:rsidRPr="00C5098B" w:rsidDel="00AC5EEE" w:rsidRDefault="00C544D9" w:rsidP="00C544D9">
      <w:pPr>
        <w:keepNext/>
        <w:rPr>
          <w:del w:id="789" w:author="Tufan Kumbasar" w:date="2015-06-03T08:59:00Z"/>
        </w:rPr>
      </w:pPr>
    </w:p>
    <w:p w14:paraId="573A8FC1" w14:textId="77777777" w:rsidR="00C544D9" w:rsidRPr="00C5098B" w:rsidDel="00AC5EEE" w:rsidRDefault="00C544D9" w:rsidP="00C544D9">
      <w:pPr>
        <w:keepNext/>
        <w:rPr>
          <w:del w:id="790" w:author="Tufan Kumbasar" w:date="2015-06-03T08:59:00Z"/>
        </w:rPr>
      </w:pPr>
    </w:p>
    <w:p w14:paraId="7CA9CBD5" w14:textId="77777777" w:rsidR="00C544D9" w:rsidRPr="00C5098B" w:rsidDel="00AC5EEE" w:rsidRDefault="00C544D9" w:rsidP="00C544D9">
      <w:pPr>
        <w:keepNext/>
        <w:rPr>
          <w:del w:id="791" w:author="Tufan Kumbasar" w:date="2015-06-03T08:59:00Z"/>
        </w:rPr>
      </w:pPr>
    </w:p>
    <w:p w14:paraId="18FD99BA" w14:textId="77777777" w:rsidR="00C544D9" w:rsidRPr="00C5098B" w:rsidDel="00AC5EEE" w:rsidRDefault="00C544D9" w:rsidP="00C544D9">
      <w:pPr>
        <w:keepNext/>
        <w:rPr>
          <w:del w:id="792" w:author="Tufan Kumbasar" w:date="2015-06-03T08:59:00Z"/>
        </w:rPr>
      </w:pPr>
    </w:p>
    <w:p w14:paraId="53FF250C" w14:textId="77777777" w:rsidR="00AC5EEE" w:rsidRPr="00C5098B" w:rsidDel="00AC5EEE" w:rsidRDefault="00AC5EEE" w:rsidP="00C544D9">
      <w:pPr>
        <w:pStyle w:val="BodyText"/>
        <w:spacing w:line="240" w:lineRule="auto"/>
        <w:ind w:firstLine="0"/>
        <w:rPr>
          <w:del w:id="793" w:author="Tufan Kumbasar" w:date="2015-06-03T09:04:00Z"/>
          <w:lang w:val="en-US"/>
        </w:rPr>
      </w:pPr>
    </w:p>
    <w:p w14:paraId="7E3D2B33" w14:textId="77777777" w:rsidR="00D7121F" w:rsidRPr="00C5098B" w:rsidRDefault="00352C3D" w:rsidP="002C619E">
      <w:pPr>
        <w:spacing w:before="120"/>
        <w:jc w:val="both"/>
        <w:pPrChange w:id="794" w:author="Taskin, Ahmet AVL/TR" w:date="2015-06-04T23:13:00Z">
          <w:pPr>
            <w:spacing w:before="120" w:after="240"/>
            <w:jc w:val="both"/>
          </w:pPr>
        </w:pPrChange>
      </w:pPr>
      <w:del w:id="795" w:author="Tufan Kumbasar" w:date="2015-06-03T09:04:00Z">
        <w:r w:rsidRPr="00373017" w:rsidDel="00AC5EEE">
          <w:rPr>
            <w:noProof/>
          </w:rPr>
          <mc:AlternateContent>
            <mc:Choice Requires="wps">
              <w:drawing>
                <wp:anchor distT="0" distB="0" distL="114300" distR="114300" simplePos="0" relativeHeight="251663360" behindDoc="0" locked="0" layoutInCell="1" allowOverlap="1" wp14:anchorId="71066C23" wp14:editId="1E6F5F59">
                  <wp:simplePos x="0" y="0"/>
                  <wp:positionH relativeFrom="column">
                    <wp:posOffset>5080</wp:posOffset>
                  </wp:positionH>
                  <wp:positionV relativeFrom="paragraph">
                    <wp:posOffset>527050</wp:posOffset>
                  </wp:positionV>
                  <wp:extent cx="3205480" cy="1638935"/>
                  <wp:effectExtent l="5080" t="12700" r="8890" b="5715"/>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5480" cy="1638935"/>
                          </a:xfrm>
                          <a:prstGeom prst="rect">
                            <a:avLst/>
                          </a:prstGeom>
                          <a:solidFill>
                            <a:srgbClr val="FFFFFF"/>
                          </a:solidFill>
                          <a:ln w="9525">
                            <a:solidFill>
                              <a:srgbClr val="000000"/>
                            </a:solidFill>
                            <a:miter lim="800000"/>
                            <a:headEnd/>
                            <a:tailEnd/>
                          </a:ln>
                        </wps:spPr>
                        <wps:txbx>
                          <w:txbxContent>
                            <w:p w14:paraId="6301FC7F" w14:textId="77777777" w:rsidR="00BC1B45" w:rsidRDefault="00BC1B45" w:rsidP="00C544D9">
                              <w:pPr>
                                <w:jc w:val="both"/>
                              </w:pPr>
                              <w:moveFromRangeStart w:id="796" w:author="Tufan Kumbasar" w:date="2015-06-03T09:04:00Z" w:name="move421085590"/>
                              <w:moveFrom w:id="797" w:author="Tufan Kumbasar" w:date="2015-06-03T09:04:00Z">
                                <w:r w:rsidDel="00AC5EEE">
                                  <w:rPr>
                                    <w:noProof/>
                                    <w:sz w:val="18"/>
                                  </w:rPr>
                                  <w:drawing>
                                    <wp:inline distT="0" distB="0" distL="0" distR="0" wp14:anchorId="50DDC767" wp14:editId="6737A0C5">
                                      <wp:extent cx="3051810" cy="1543685"/>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1810" cy="1543685"/>
                                              </a:xfrm>
                                              <a:prstGeom prst="rect">
                                                <a:avLst/>
                                              </a:prstGeom>
                                              <a:noFill/>
                                              <a:ln>
                                                <a:noFill/>
                                              </a:ln>
                                            </pic:spPr>
                                          </pic:pic>
                                        </a:graphicData>
                                      </a:graphic>
                                    </wp:inline>
                                  </w:drawing>
                                </w:r>
                              </w:moveFrom>
                              <w:moveFromRangeEnd w:id="796"/>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1066C23" id="Text Box 32" o:spid="_x0000_s1028" type="#_x0000_t202" style="position:absolute;left:0;text-align:left;margin-left:.4pt;margin-top:41.5pt;width:252.4pt;height:129.0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">
                  <v:textbox style="mso-fit-shape-to-text:t">
                    <w:txbxContent>
                      <w:p w14:paraId="6301FC7F" w14:textId="77777777" w:rsidR="00BC1B45" w:rsidRDefault="00BC1B45" w:rsidP="00C544D9">
                        <w:pPr>
                          <w:jc w:val="both"/>
                        </w:pPr>
                        <w:moveFromRangeStart w:id="798" w:author="Tufan Kumbasar" w:date="2015-06-03T09:04:00Z" w:name="move421085590"/>
                        <w:moveFrom w:id="799" w:author="Tufan Kumbasar" w:date="2015-06-03T09:04:00Z">
                          <w:r w:rsidDel="00AC5EEE">
                            <w:rPr>
                              <w:noProof/>
                              <w:sz w:val="18"/>
                            </w:rPr>
                            <w:drawing>
                              <wp:inline distT="0" distB="0" distL="0" distR="0" wp14:anchorId="50DDC767" wp14:editId="6737A0C5">
                                <wp:extent cx="3051810" cy="1543685"/>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1810" cy="1543685"/>
                                        </a:xfrm>
                                        <a:prstGeom prst="rect">
                                          <a:avLst/>
                                        </a:prstGeom>
                                        <a:noFill/>
                                        <a:ln>
                                          <a:noFill/>
                                        </a:ln>
                                      </pic:spPr>
                                    </pic:pic>
                                  </a:graphicData>
                                </a:graphic>
                              </wp:inline>
                            </w:drawing>
                          </w:r>
                        </w:moveFrom>
                        <w:moveFromRangeEnd w:id="798"/>
                      </w:p>
                    </w:txbxContent>
                  </v:textbox>
                </v:shape>
              </w:pict>
            </mc:Fallback>
          </mc:AlternateContent>
        </w:r>
      </w:del>
      <w:r w:rsidR="00D7121F" w:rsidRPr="00C5098B">
        <w:t>Fig 12.</w:t>
      </w:r>
      <w:r w:rsidR="00D7121F" w:rsidRPr="00C5098B">
        <w:rPr>
          <w:b/>
        </w:rPr>
        <w:t xml:space="preserve"> </w:t>
      </w:r>
      <w:r w:rsidR="00D7121F" w:rsidRPr="00C5098B">
        <w:t xml:space="preserve">The step responses of the closed loop system for various TR methods for the perturbed process </w:t>
      </w:r>
      <w:r w:rsidR="00D7121F" w:rsidRPr="00C5098B">
        <w:rPr>
          <w:sz w:val="18"/>
          <w:szCs w:val="18"/>
        </w:rPr>
        <w:t>(</w:t>
      </w:r>
      <w:r w:rsidR="00D7121F" w:rsidRPr="00C5098B">
        <w:t>K=1.1, T=1.3, L=0.45).</w:t>
      </w:r>
    </w:p>
    <w:p w14:paraId="0BAF4EAC" w14:textId="77777777" w:rsidR="00D7121F" w:rsidRPr="00C5098B" w:rsidDel="00AC5EEE" w:rsidRDefault="00D7121F" w:rsidP="00D7121F">
      <w:pPr>
        <w:spacing w:before="120" w:after="240"/>
        <w:jc w:val="both"/>
        <w:rPr>
          <w:del w:id="800" w:author="Tufan Kumbasar" w:date="2015-06-03T09:04:00Z"/>
        </w:rPr>
      </w:pPr>
    </w:p>
    <w:p w14:paraId="5F69DBCC" w14:textId="77777777" w:rsidR="00D7121F" w:rsidRPr="00C5098B" w:rsidRDefault="00AC5EEE" w:rsidP="00D7121F">
      <w:pPr>
        <w:spacing w:before="120" w:after="240"/>
        <w:jc w:val="both"/>
      </w:pPr>
      <w:moveToRangeStart w:id="801" w:author="Tufan Kumbasar" w:date="2015-06-03T09:04:00Z" w:name="move421085590"/>
      <w:moveTo w:id="802" w:author="Tufan Kumbasar" w:date="2015-06-03T09:04:00Z">
        <w:r>
          <w:rPr>
            <w:noProof/>
            <w:sz w:val="18"/>
          </w:rPr>
          <w:drawing>
            <wp:inline distT="0" distB="0" distL="0" distR="0" wp14:anchorId="31A98AB6" wp14:editId="503B367E">
              <wp:extent cx="3051810" cy="1543685"/>
              <wp:effectExtent l="0" t="0" r="0" b="0"/>
              <wp:docPr id="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51810" cy="1543685"/>
                      </a:xfrm>
                      <a:prstGeom prst="rect">
                        <a:avLst/>
                      </a:prstGeom>
                      <a:noFill/>
                      <a:ln>
                        <a:noFill/>
                      </a:ln>
                    </pic:spPr>
                  </pic:pic>
                </a:graphicData>
              </a:graphic>
            </wp:inline>
          </w:drawing>
        </w:r>
      </w:moveTo>
      <w:moveToRangeEnd w:id="801"/>
    </w:p>
    <w:p w14:paraId="7B220D9A" w14:textId="77777777" w:rsidR="00C544D9" w:rsidRPr="00C5098B" w:rsidDel="00AC5EEE" w:rsidRDefault="00C544D9" w:rsidP="00C544D9">
      <w:pPr>
        <w:pStyle w:val="BodyText"/>
        <w:spacing w:line="240" w:lineRule="auto"/>
        <w:ind w:firstLine="0"/>
        <w:rPr>
          <w:del w:id="803" w:author="Tufan Kumbasar" w:date="2015-06-03T09:05:00Z"/>
          <w:lang w:val="en-US"/>
        </w:rPr>
      </w:pPr>
    </w:p>
    <w:p w14:paraId="6470CDBF" w14:textId="77777777" w:rsidR="00D7121F" w:rsidRPr="00C5098B" w:rsidDel="00AC5EEE" w:rsidRDefault="00D7121F" w:rsidP="00C544D9">
      <w:pPr>
        <w:pStyle w:val="BodyText"/>
        <w:spacing w:line="240" w:lineRule="auto"/>
        <w:ind w:firstLine="0"/>
        <w:rPr>
          <w:del w:id="804" w:author="Tufan Kumbasar" w:date="2015-06-03T09:05:00Z"/>
          <w:lang w:val="en-US"/>
        </w:rPr>
      </w:pPr>
    </w:p>
    <w:p w14:paraId="5691FB84" w14:textId="77777777" w:rsidR="00C544D9" w:rsidRPr="00C5098B" w:rsidDel="00AC5EEE" w:rsidRDefault="00C544D9" w:rsidP="00C544D9">
      <w:pPr>
        <w:pStyle w:val="BodyText"/>
        <w:spacing w:line="240" w:lineRule="auto"/>
        <w:ind w:firstLine="0"/>
        <w:rPr>
          <w:del w:id="805" w:author="Tufan Kumbasar" w:date="2015-06-03T09:05:00Z"/>
          <w:lang w:val="en-US"/>
        </w:rPr>
      </w:pPr>
    </w:p>
    <w:p w14:paraId="396ADCB5" w14:textId="77777777" w:rsidR="00C544D9" w:rsidRPr="00C5098B" w:rsidDel="00AC5EEE" w:rsidRDefault="00C544D9" w:rsidP="00C544D9">
      <w:pPr>
        <w:pStyle w:val="BodyText"/>
        <w:spacing w:line="240" w:lineRule="auto"/>
        <w:ind w:firstLine="0"/>
        <w:rPr>
          <w:del w:id="806" w:author="Tufan Kumbasar" w:date="2015-06-03T09:05:00Z"/>
          <w:lang w:val="en-US"/>
        </w:rPr>
      </w:pPr>
    </w:p>
    <w:p w14:paraId="53A1D8DB" w14:textId="77777777" w:rsidR="00D7121F" w:rsidRPr="00C5098B" w:rsidRDefault="00D7121F" w:rsidP="00D7121F">
      <w:pPr>
        <w:jc w:val="both"/>
      </w:pPr>
      <w:r w:rsidRPr="00C5098B">
        <w:t xml:space="preserve">The performance results of the closed loop control system with different type reduction methods are tabulated in Table 1. The settling time, overshoot, IAE and ITAE values for each processes are given in this table.  </w:t>
      </w:r>
    </w:p>
    <w:p w14:paraId="03091FE1" w14:textId="77777777" w:rsidR="00D7121F" w:rsidRDefault="00D7121F" w:rsidP="00166396">
      <w:pPr>
        <w:spacing w:before="240" w:after="120"/>
        <w:jc w:val="both"/>
        <w:rPr>
          <w:ins w:id="807" w:author="Tufan Kumbasar" w:date="2015-06-03T09:08:00Z"/>
        </w:rPr>
      </w:pPr>
      <w:bookmarkStart w:id="808" w:name="_Toc418483360"/>
      <w:r w:rsidRPr="00C5098B">
        <w:t>Table 1.</w:t>
      </w:r>
      <w:r w:rsidRPr="00C5098B">
        <w:rPr>
          <w:b/>
        </w:rPr>
        <w:t xml:space="preserve"> </w:t>
      </w:r>
      <w:r w:rsidRPr="00C5098B">
        <w:t>Simulation comparison using different performance measures</w:t>
      </w:r>
      <w:bookmarkEnd w:id="808"/>
    </w:p>
    <w:tbl>
      <w:tblPr>
        <w:tblStyle w:val="TableGrid"/>
        <w:tblW w:w="0" w:type="auto"/>
        <w:jc w:val="center"/>
        <w:tblLook w:val="04A0" w:firstRow="1" w:lastRow="0" w:firstColumn="1" w:lastColumn="0" w:noHBand="0" w:noVBand="1"/>
      </w:tblPr>
      <w:tblGrid>
        <w:gridCol w:w="916"/>
        <w:gridCol w:w="657"/>
        <w:gridCol w:w="621"/>
        <w:gridCol w:w="716"/>
        <w:gridCol w:w="711"/>
      </w:tblGrid>
      <w:tr w:rsidR="00027FA2" w14:paraId="6C2D4432" w14:textId="77777777" w:rsidTr="00A671E6">
        <w:trPr>
          <w:jc w:val="center"/>
          <w:ins w:id="809" w:author="Tufan Kumbasar" w:date="2015-06-03T09:08:00Z"/>
        </w:trPr>
        <w:tc>
          <w:tcPr>
            <w:tcW w:w="0" w:type="auto"/>
            <w:vAlign w:val="center"/>
          </w:tcPr>
          <w:p w14:paraId="1018B7CF" w14:textId="77777777" w:rsidR="00027FA2" w:rsidRDefault="00027FA2" w:rsidP="00A671E6">
            <w:pPr>
              <w:jc w:val="left"/>
              <w:rPr>
                <w:ins w:id="810" w:author="Tufan Kumbasar" w:date="2015-06-03T09:08:00Z"/>
              </w:rPr>
            </w:pPr>
            <w:ins w:id="811" w:author="Tufan Kumbasar" w:date="2015-06-03T09:08:00Z">
              <w:r w:rsidRPr="00AF4876">
                <w:rPr>
                  <w:sz w:val="18"/>
                  <w:szCs w:val="18"/>
                  <w:lang w:eastAsia="en-GB"/>
                </w:rPr>
                <w:t>Process</w:t>
              </w:r>
            </w:ins>
          </w:p>
        </w:tc>
        <w:tc>
          <w:tcPr>
            <w:tcW w:w="0" w:type="auto"/>
            <w:vAlign w:val="center"/>
          </w:tcPr>
          <w:p w14:paraId="1F50351A" w14:textId="77777777" w:rsidR="00027FA2" w:rsidRDefault="00027FA2" w:rsidP="00A671E6">
            <w:pPr>
              <w:jc w:val="left"/>
              <w:rPr>
                <w:ins w:id="812" w:author="Tufan Kumbasar" w:date="2015-06-03T09:08:00Z"/>
              </w:rPr>
            </w:pPr>
            <w:ins w:id="813" w:author="Tufan Kumbasar" w:date="2015-06-03T09:08:00Z">
              <w:r w:rsidRPr="00027FA2">
                <w:rPr>
                  <w:sz w:val="18"/>
                  <w:szCs w:val="18"/>
                  <w:lang w:eastAsia="en-GB"/>
                </w:rPr>
                <w:t>TR</w:t>
              </w:r>
            </w:ins>
          </w:p>
        </w:tc>
        <w:tc>
          <w:tcPr>
            <w:tcW w:w="0" w:type="auto"/>
            <w:vAlign w:val="center"/>
          </w:tcPr>
          <w:p w14:paraId="6311FA10" w14:textId="77777777" w:rsidR="00027FA2" w:rsidRDefault="00027FA2" w:rsidP="00A671E6">
            <w:pPr>
              <w:jc w:val="left"/>
              <w:rPr>
                <w:ins w:id="814" w:author="Tufan Kumbasar" w:date="2015-06-03T09:08:00Z"/>
              </w:rPr>
            </w:pPr>
            <w:proofErr w:type="spellStart"/>
            <w:ins w:id="815" w:author="Tufan Kumbasar" w:date="2015-06-03T09:08:00Z">
              <w:r>
                <w:rPr>
                  <w:sz w:val="18"/>
                  <w:szCs w:val="18"/>
                  <w:lang w:eastAsia="en-GB"/>
                </w:rPr>
                <w:t>Ts</w:t>
              </w:r>
              <w:proofErr w:type="spellEnd"/>
            </w:ins>
          </w:p>
        </w:tc>
        <w:tc>
          <w:tcPr>
            <w:tcW w:w="0" w:type="auto"/>
            <w:vAlign w:val="center"/>
          </w:tcPr>
          <w:p w14:paraId="43B32CED" w14:textId="77777777" w:rsidR="00027FA2" w:rsidRDefault="00027FA2" w:rsidP="00A671E6">
            <w:pPr>
              <w:jc w:val="left"/>
              <w:rPr>
                <w:ins w:id="816" w:author="Tufan Kumbasar" w:date="2015-06-03T09:08:00Z"/>
              </w:rPr>
            </w:pPr>
            <w:proofErr w:type="gramStart"/>
            <w:ins w:id="817" w:author="Tufan Kumbasar" w:date="2015-06-03T09:08:00Z">
              <w:r>
                <w:rPr>
                  <w:sz w:val="18"/>
                  <w:szCs w:val="18"/>
                  <w:lang w:eastAsia="en-GB"/>
                </w:rPr>
                <w:t>OS(</w:t>
              </w:r>
              <w:proofErr w:type="gramEnd"/>
              <w:r>
                <w:rPr>
                  <w:sz w:val="18"/>
                  <w:szCs w:val="18"/>
                  <w:lang w:eastAsia="en-GB"/>
                </w:rPr>
                <w:t>%)</w:t>
              </w:r>
            </w:ins>
          </w:p>
        </w:tc>
        <w:tc>
          <w:tcPr>
            <w:tcW w:w="0" w:type="auto"/>
            <w:vAlign w:val="center"/>
          </w:tcPr>
          <w:p w14:paraId="4BCF5644" w14:textId="77777777" w:rsidR="00027FA2" w:rsidRDefault="00027FA2" w:rsidP="00A671E6">
            <w:pPr>
              <w:jc w:val="left"/>
              <w:rPr>
                <w:ins w:id="818" w:author="Tufan Kumbasar" w:date="2015-06-03T09:12:00Z"/>
                <w:sz w:val="18"/>
                <w:szCs w:val="18"/>
                <w:lang w:eastAsia="en-GB"/>
              </w:rPr>
            </w:pPr>
            <w:ins w:id="819" w:author="Tufan Kumbasar" w:date="2015-06-03T09:12:00Z">
              <w:r w:rsidRPr="00AF4876">
                <w:rPr>
                  <w:sz w:val="18"/>
                  <w:szCs w:val="18"/>
                  <w:lang w:eastAsia="en-GB"/>
                </w:rPr>
                <w:t>ITAE</w:t>
              </w:r>
            </w:ins>
          </w:p>
        </w:tc>
      </w:tr>
      <w:tr w:rsidR="00027FA2" w14:paraId="18B384DD" w14:textId="77777777" w:rsidTr="00A671E6">
        <w:trPr>
          <w:jc w:val="center"/>
          <w:ins w:id="820" w:author="Tufan Kumbasar" w:date="2015-06-03T09:08:00Z"/>
        </w:trPr>
        <w:tc>
          <w:tcPr>
            <w:tcW w:w="0" w:type="auto"/>
            <w:vMerge w:val="restart"/>
            <w:vAlign w:val="center"/>
          </w:tcPr>
          <w:p w14:paraId="1F9E15AC" w14:textId="77777777" w:rsidR="00027FA2" w:rsidRPr="00AF4876" w:rsidRDefault="00027FA2" w:rsidP="00027FA2">
            <w:pPr>
              <w:jc w:val="both"/>
              <w:rPr>
                <w:ins w:id="821" w:author="Tufan Kumbasar" w:date="2015-06-03T09:08:00Z"/>
                <w:sz w:val="18"/>
                <w:szCs w:val="18"/>
                <w:lang w:eastAsia="en-GB"/>
              </w:rPr>
            </w:pPr>
            <w:ins w:id="822" w:author="Tufan Kumbasar" w:date="2015-06-03T09:09:00Z">
              <w:r w:rsidRPr="00AF4876">
                <w:rPr>
                  <w:sz w:val="18"/>
                  <w:szCs w:val="18"/>
                  <w:lang w:eastAsia="en-GB"/>
                </w:rPr>
                <w:t>Process</w:t>
              </w:r>
              <w:r>
                <w:rPr>
                  <w:sz w:val="18"/>
                  <w:szCs w:val="18"/>
                  <w:lang w:eastAsia="en-GB"/>
                </w:rPr>
                <w:t>-1</w:t>
              </w:r>
            </w:ins>
          </w:p>
        </w:tc>
        <w:tc>
          <w:tcPr>
            <w:tcW w:w="0" w:type="auto"/>
            <w:vAlign w:val="center"/>
          </w:tcPr>
          <w:p w14:paraId="0EB2235B" w14:textId="77777777" w:rsidR="00027FA2" w:rsidRPr="00027FA2" w:rsidRDefault="00027FA2" w:rsidP="00027FA2">
            <w:pPr>
              <w:jc w:val="both"/>
              <w:rPr>
                <w:ins w:id="823" w:author="Tufan Kumbasar" w:date="2015-06-03T09:08:00Z"/>
                <w:sz w:val="18"/>
                <w:szCs w:val="18"/>
                <w:lang w:eastAsia="en-GB"/>
              </w:rPr>
            </w:pPr>
            <w:ins w:id="824" w:author="Tufan Kumbasar" w:date="2015-06-03T09:08:00Z">
              <w:r w:rsidRPr="00AF4876">
                <w:rPr>
                  <w:color w:val="000000"/>
                  <w:sz w:val="18"/>
                  <w:szCs w:val="18"/>
                  <w:lang w:eastAsia="en-GB"/>
                </w:rPr>
                <w:t>KM</w:t>
              </w:r>
            </w:ins>
          </w:p>
        </w:tc>
        <w:tc>
          <w:tcPr>
            <w:tcW w:w="0" w:type="auto"/>
            <w:vAlign w:val="center"/>
          </w:tcPr>
          <w:p w14:paraId="6303128D" w14:textId="77777777" w:rsidR="00027FA2" w:rsidRDefault="00027FA2" w:rsidP="00027FA2">
            <w:pPr>
              <w:jc w:val="both"/>
              <w:rPr>
                <w:ins w:id="825" w:author="Tufan Kumbasar" w:date="2015-06-03T09:08:00Z"/>
                <w:sz w:val="18"/>
                <w:szCs w:val="18"/>
                <w:lang w:eastAsia="en-GB"/>
              </w:rPr>
            </w:pPr>
            <w:ins w:id="826" w:author="Tufan Kumbasar" w:date="2015-06-03T09:09:00Z">
              <w:r w:rsidRPr="00AF4876">
                <w:rPr>
                  <w:color w:val="000000"/>
                  <w:sz w:val="18"/>
                  <w:szCs w:val="18"/>
                  <w:lang w:eastAsia="en-GB"/>
                </w:rPr>
                <w:t>1.15</w:t>
              </w:r>
            </w:ins>
          </w:p>
        </w:tc>
        <w:tc>
          <w:tcPr>
            <w:tcW w:w="0" w:type="auto"/>
            <w:vAlign w:val="center"/>
          </w:tcPr>
          <w:p w14:paraId="07EBA9C8" w14:textId="77777777" w:rsidR="00027FA2" w:rsidRDefault="00027FA2" w:rsidP="00027FA2">
            <w:pPr>
              <w:jc w:val="both"/>
              <w:rPr>
                <w:ins w:id="827" w:author="Tufan Kumbasar" w:date="2015-06-03T09:08:00Z"/>
                <w:sz w:val="18"/>
                <w:szCs w:val="18"/>
                <w:lang w:eastAsia="en-GB"/>
              </w:rPr>
            </w:pPr>
            <w:ins w:id="828" w:author="Tufan Kumbasar" w:date="2015-06-03T09:09:00Z">
              <w:r w:rsidRPr="00AF4876">
                <w:rPr>
                  <w:color w:val="000000"/>
                  <w:sz w:val="18"/>
                  <w:szCs w:val="18"/>
                  <w:lang w:eastAsia="en-GB"/>
                </w:rPr>
                <w:t>2.6</w:t>
              </w:r>
            </w:ins>
          </w:p>
        </w:tc>
        <w:tc>
          <w:tcPr>
            <w:tcW w:w="0" w:type="auto"/>
            <w:vAlign w:val="center"/>
          </w:tcPr>
          <w:p w14:paraId="76DD091D" w14:textId="77777777" w:rsidR="00027FA2" w:rsidRPr="00AF4876" w:rsidRDefault="00027FA2" w:rsidP="00027FA2">
            <w:pPr>
              <w:jc w:val="both"/>
              <w:rPr>
                <w:ins w:id="829" w:author="Tufan Kumbasar" w:date="2015-06-03T09:12:00Z"/>
                <w:color w:val="000000"/>
                <w:sz w:val="18"/>
                <w:szCs w:val="18"/>
                <w:lang w:eastAsia="en-GB"/>
              </w:rPr>
            </w:pPr>
            <w:ins w:id="830" w:author="Tufan Kumbasar" w:date="2015-06-03T09:12:00Z">
              <w:r w:rsidRPr="00AF4876">
                <w:rPr>
                  <w:color w:val="000000"/>
                  <w:sz w:val="18"/>
                  <w:szCs w:val="18"/>
                  <w:lang w:eastAsia="en-GB"/>
                </w:rPr>
                <w:t>13.938</w:t>
              </w:r>
            </w:ins>
          </w:p>
        </w:tc>
      </w:tr>
      <w:tr w:rsidR="00027FA2" w14:paraId="3E350F54" w14:textId="77777777" w:rsidTr="00A671E6">
        <w:trPr>
          <w:jc w:val="center"/>
          <w:ins w:id="831" w:author="Tufan Kumbasar" w:date="2015-06-03T09:08:00Z"/>
        </w:trPr>
        <w:tc>
          <w:tcPr>
            <w:tcW w:w="0" w:type="auto"/>
            <w:vMerge/>
            <w:vAlign w:val="center"/>
          </w:tcPr>
          <w:p w14:paraId="39FCD858" w14:textId="77777777" w:rsidR="00027FA2" w:rsidRPr="00AF4876" w:rsidRDefault="00027FA2" w:rsidP="00027FA2">
            <w:pPr>
              <w:jc w:val="both"/>
              <w:rPr>
                <w:ins w:id="832" w:author="Tufan Kumbasar" w:date="2015-06-03T09:08:00Z"/>
                <w:sz w:val="18"/>
                <w:szCs w:val="18"/>
                <w:lang w:eastAsia="en-GB"/>
              </w:rPr>
            </w:pPr>
          </w:p>
        </w:tc>
        <w:tc>
          <w:tcPr>
            <w:tcW w:w="0" w:type="auto"/>
            <w:vAlign w:val="center"/>
          </w:tcPr>
          <w:p w14:paraId="34047B71" w14:textId="77777777" w:rsidR="00027FA2" w:rsidRPr="00027FA2" w:rsidRDefault="00027FA2" w:rsidP="00027FA2">
            <w:pPr>
              <w:jc w:val="both"/>
              <w:rPr>
                <w:ins w:id="833" w:author="Tufan Kumbasar" w:date="2015-06-03T09:08:00Z"/>
                <w:sz w:val="18"/>
                <w:szCs w:val="18"/>
                <w:lang w:eastAsia="en-GB"/>
              </w:rPr>
            </w:pPr>
            <w:ins w:id="834" w:author="Tufan Kumbasar" w:date="2015-06-03T09:08:00Z">
              <w:r w:rsidRPr="00AF4876">
                <w:rPr>
                  <w:color w:val="000000"/>
                  <w:sz w:val="18"/>
                  <w:szCs w:val="18"/>
                  <w:lang w:eastAsia="en-GB"/>
                </w:rPr>
                <w:t>WM</w:t>
              </w:r>
            </w:ins>
          </w:p>
        </w:tc>
        <w:tc>
          <w:tcPr>
            <w:tcW w:w="0" w:type="auto"/>
            <w:vAlign w:val="center"/>
          </w:tcPr>
          <w:p w14:paraId="2B005EDE" w14:textId="77777777" w:rsidR="00027FA2" w:rsidRDefault="00027FA2" w:rsidP="00027FA2">
            <w:pPr>
              <w:jc w:val="both"/>
              <w:rPr>
                <w:ins w:id="835" w:author="Tufan Kumbasar" w:date="2015-06-03T09:08:00Z"/>
                <w:sz w:val="18"/>
                <w:szCs w:val="18"/>
                <w:lang w:eastAsia="en-GB"/>
              </w:rPr>
            </w:pPr>
            <w:ins w:id="836" w:author="Tufan Kumbasar" w:date="2015-06-03T09:09:00Z">
              <w:r w:rsidRPr="00AF4876">
                <w:rPr>
                  <w:color w:val="000000"/>
                  <w:sz w:val="18"/>
                  <w:szCs w:val="18"/>
                  <w:lang w:eastAsia="en-GB"/>
                </w:rPr>
                <w:t>1.15</w:t>
              </w:r>
            </w:ins>
          </w:p>
        </w:tc>
        <w:tc>
          <w:tcPr>
            <w:tcW w:w="0" w:type="auto"/>
            <w:vAlign w:val="center"/>
          </w:tcPr>
          <w:p w14:paraId="484422B2" w14:textId="77777777" w:rsidR="00027FA2" w:rsidRDefault="00027FA2" w:rsidP="00027FA2">
            <w:pPr>
              <w:jc w:val="both"/>
              <w:rPr>
                <w:ins w:id="837" w:author="Tufan Kumbasar" w:date="2015-06-03T09:08:00Z"/>
                <w:sz w:val="18"/>
                <w:szCs w:val="18"/>
                <w:lang w:eastAsia="en-GB"/>
              </w:rPr>
            </w:pPr>
            <w:ins w:id="838" w:author="Tufan Kumbasar" w:date="2015-06-03T09:09:00Z">
              <w:r w:rsidRPr="00AF4876">
                <w:rPr>
                  <w:color w:val="000000"/>
                  <w:sz w:val="18"/>
                  <w:szCs w:val="18"/>
                  <w:lang w:eastAsia="en-GB"/>
                </w:rPr>
                <w:t>0.0</w:t>
              </w:r>
            </w:ins>
          </w:p>
        </w:tc>
        <w:tc>
          <w:tcPr>
            <w:tcW w:w="0" w:type="auto"/>
            <w:vAlign w:val="center"/>
          </w:tcPr>
          <w:p w14:paraId="78F3DB68" w14:textId="77777777" w:rsidR="00027FA2" w:rsidRPr="00AF4876" w:rsidRDefault="00027FA2" w:rsidP="00027FA2">
            <w:pPr>
              <w:jc w:val="both"/>
              <w:rPr>
                <w:ins w:id="839" w:author="Tufan Kumbasar" w:date="2015-06-03T09:12:00Z"/>
                <w:color w:val="000000"/>
                <w:sz w:val="18"/>
                <w:szCs w:val="18"/>
                <w:lang w:eastAsia="en-GB"/>
              </w:rPr>
            </w:pPr>
            <w:ins w:id="840" w:author="Tufan Kumbasar" w:date="2015-06-03T09:12:00Z">
              <w:r w:rsidRPr="00AF4876">
                <w:rPr>
                  <w:color w:val="000000"/>
                  <w:sz w:val="18"/>
                  <w:szCs w:val="18"/>
                  <w:lang w:eastAsia="en-GB"/>
                </w:rPr>
                <w:t>14.059</w:t>
              </w:r>
            </w:ins>
          </w:p>
        </w:tc>
      </w:tr>
      <w:tr w:rsidR="00027FA2" w14:paraId="00A2736D" w14:textId="77777777" w:rsidTr="00A671E6">
        <w:trPr>
          <w:jc w:val="center"/>
          <w:ins w:id="841" w:author="Tufan Kumbasar" w:date="2015-06-03T09:08:00Z"/>
        </w:trPr>
        <w:tc>
          <w:tcPr>
            <w:tcW w:w="0" w:type="auto"/>
            <w:vMerge/>
            <w:vAlign w:val="center"/>
          </w:tcPr>
          <w:p w14:paraId="1499EEBF" w14:textId="77777777" w:rsidR="00027FA2" w:rsidRPr="00AF4876" w:rsidRDefault="00027FA2" w:rsidP="00027FA2">
            <w:pPr>
              <w:jc w:val="both"/>
              <w:rPr>
                <w:ins w:id="842" w:author="Tufan Kumbasar" w:date="2015-06-03T09:08:00Z"/>
                <w:sz w:val="18"/>
                <w:szCs w:val="18"/>
                <w:lang w:eastAsia="en-GB"/>
              </w:rPr>
            </w:pPr>
          </w:p>
        </w:tc>
        <w:tc>
          <w:tcPr>
            <w:tcW w:w="0" w:type="auto"/>
            <w:vAlign w:val="center"/>
          </w:tcPr>
          <w:p w14:paraId="7068D812" w14:textId="77777777" w:rsidR="00027FA2" w:rsidRPr="00027FA2" w:rsidRDefault="00027FA2" w:rsidP="00027FA2">
            <w:pPr>
              <w:jc w:val="both"/>
              <w:rPr>
                <w:ins w:id="843" w:author="Tufan Kumbasar" w:date="2015-06-03T09:08:00Z"/>
                <w:sz w:val="18"/>
                <w:szCs w:val="18"/>
                <w:lang w:eastAsia="en-GB"/>
              </w:rPr>
            </w:pPr>
            <w:ins w:id="844" w:author="Tufan Kumbasar" w:date="2015-06-03T09:08:00Z">
              <w:r w:rsidRPr="00AF4876">
                <w:rPr>
                  <w:color w:val="000000"/>
                  <w:sz w:val="18"/>
                  <w:szCs w:val="18"/>
                  <w:lang w:eastAsia="en-GB"/>
                </w:rPr>
                <w:t>NT</w:t>
              </w:r>
            </w:ins>
          </w:p>
        </w:tc>
        <w:tc>
          <w:tcPr>
            <w:tcW w:w="0" w:type="auto"/>
            <w:vAlign w:val="center"/>
          </w:tcPr>
          <w:p w14:paraId="01361DB5" w14:textId="77777777" w:rsidR="00027FA2" w:rsidRDefault="00027FA2" w:rsidP="00027FA2">
            <w:pPr>
              <w:jc w:val="both"/>
              <w:rPr>
                <w:ins w:id="845" w:author="Tufan Kumbasar" w:date="2015-06-03T09:08:00Z"/>
                <w:sz w:val="18"/>
                <w:szCs w:val="18"/>
                <w:lang w:eastAsia="en-GB"/>
              </w:rPr>
            </w:pPr>
            <w:ins w:id="846" w:author="Tufan Kumbasar" w:date="2015-06-03T09:09:00Z">
              <w:r w:rsidRPr="00AF4876">
                <w:rPr>
                  <w:color w:val="000000"/>
                  <w:sz w:val="18"/>
                  <w:szCs w:val="18"/>
                  <w:lang w:eastAsia="en-GB"/>
                </w:rPr>
                <w:t>1.15</w:t>
              </w:r>
            </w:ins>
          </w:p>
        </w:tc>
        <w:tc>
          <w:tcPr>
            <w:tcW w:w="0" w:type="auto"/>
            <w:vAlign w:val="center"/>
          </w:tcPr>
          <w:p w14:paraId="141E6347" w14:textId="77777777" w:rsidR="00027FA2" w:rsidRDefault="00027FA2" w:rsidP="00027FA2">
            <w:pPr>
              <w:jc w:val="both"/>
              <w:rPr>
                <w:ins w:id="847" w:author="Tufan Kumbasar" w:date="2015-06-03T09:08:00Z"/>
                <w:sz w:val="18"/>
                <w:szCs w:val="18"/>
                <w:lang w:eastAsia="en-GB"/>
              </w:rPr>
            </w:pPr>
            <w:ins w:id="848" w:author="Tufan Kumbasar" w:date="2015-06-03T09:09:00Z">
              <w:r w:rsidRPr="00AF4876">
                <w:rPr>
                  <w:color w:val="000000"/>
                  <w:sz w:val="18"/>
                  <w:szCs w:val="18"/>
                  <w:lang w:eastAsia="en-GB"/>
                </w:rPr>
                <w:t>2.9</w:t>
              </w:r>
            </w:ins>
          </w:p>
        </w:tc>
        <w:tc>
          <w:tcPr>
            <w:tcW w:w="0" w:type="auto"/>
            <w:vAlign w:val="center"/>
          </w:tcPr>
          <w:p w14:paraId="6CD348F3" w14:textId="77777777" w:rsidR="00027FA2" w:rsidRPr="00AF4876" w:rsidRDefault="00027FA2" w:rsidP="00027FA2">
            <w:pPr>
              <w:jc w:val="both"/>
              <w:rPr>
                <w:ins w:id="849" w:author="Tufan Kumbasar" w:date="2015-06-03T09:12:00Z"/>
                <w:color w:val="000000"/>
                <w:sz w:val="18"/>
                <w:szCs w:val="18"/>
                <w:lang w:eastAsia="en-GB"/>
              </w:rPr>
            </w:pPr>
            <w:ins w:id="850" w:author="Tufan Kumbasar" w:date="2015-06-03T09:12:00Z">
              <w:r w:rsidRPr="00AF4876">
                <w:rPr>
                  <w:color w:val="000000"/>
                  <w:sz w:val="18"/>
                  <w:szCs w:val="18"/>
                  <w:lang w:eastAsia="en-GB"/>
                </w:rPr>
                <w:t>13.840</w:t>
              </w:r>
            </w:ins>
          </w:p>
        </w:tc>
      </w:tr>
      <w:tr w:rsidR="00027FA2" w14:paraId="7E4D33B5" w14:textId="77777777" w:rsidTr="00A671E6">
        <w:trPr>
          <w:jc w:val="center"/>
          <w:ins w:id="851" w:author="Tufan Kumbasar" w:date="2015-06-03T09:08:00Z"/>
        </w:trPr>
        <w:tc>
          <w:tcPr>
            <w:tcW w:w="0" w:type="auto"/>
            <w:vMerge/>
            <w:vAlign w:val="center"/>
          </w:tcPr>
          <w:p w14:paraId="7332D012" w14:textId="77777777" w:rsidR="00027FA2" w:rsidRPr="00AF4876" w:rsidRDefault="00027FA2" w:rsidP="00027FA2">
            <w:pPr>
              <w:jc w:val="both"/>
              <w:rPr>
                <w:ins w:id="852" w:author="Tufan Kumbasar" w:date="2015-06-03T09:08:00Z"/>
                <w:sz w:val="18"/>
                <w:szCs w:val="18"/>
                <w:lang w:eastAsia="en-GB"/>
              </w:rPr>
            </w:pPr>
          </w:p>
        </w:tc>
        <w:tc>
          <w:tcPr>
            <w:tcW w:w="0" w:type="auto"/>
            <w:vAlign w:val="center"/>
          </w:tcPr>
          <w:p w14:paraId="7F653A92" w14:textId="77777777" w:rsidR="00027FA2" w:rsidRPr="00027FA2" w:rsidRDefault="00027FA2" w:rsidP="00027FA2">
            <w:pPr>
              <w:jc w:val="both"/>
              <w:rPr>
                <w:ins w:id="853" w:author="Tufan Kumbasar" w:date="2015-06-03T09:08:00Z"/>
                <w:sz w:val="18"/>
                <w:szCs w:val="18"/>
                <w:lang w:eastAsia="en-GB"/>
              </w:rPr>
            </w:pPr>
            <w:ins w:id="854" w:author="Tufan Kumbasar" w:date="2015-06-03T09:08:00Z">
              <w:r w:rsidRPr="00AF4876">
                <w:rPr>
                  <w:color w:val="000000"/>
                  <w:sz w:val="18"/>
                  <w:szCs w:val="18"/>
                  <w:lang w:eastAsia="en-GB"/>
                </w:rPr>
                <w:t>BMM</w:t>
              </w:r>
            </w:ins>
          </w:p>
        </w:tc>
        <w:tc>
          <w:tcPr>
            <w:tcW w:w="0" w:type="auto"/>
            <w:vAlign w:val="center"/>
          </w:tcPr>
          <w:p w14:paraId="6984FE54" w14:textId="77777777" w:rsidR="00027FA2" w:rsidRDefault="00027FA2" w:rsidP="00027FA2">
            <w:pPr>
              <w:jc w:val="both"/>
              <w:rPr>
                <w:ins w:id="855" w:author="Tufan Kumbasar" w:date="2015-06-03T09:08:00Z"/>
                <w:sz w:val="18"/>
                <w:szCs w:val="18"/>
                <w:lang w:eastAsia="en-GB"/>
              </w:rPr>
            </w:pPr>
            <w:ins w:id="856" w:author="Tufan Kumbasar" w:date="2015-06-03T09:09:00Z">
              <w:r w:rsidRPr="00AF4876">
                <w:rPr>
                  <w:color w:val="000000"/>
                  <w:sz w:val="18"/>
                  <w:szCs w:val="18"/>
                  <w:lang w:eastAsia="en-GB"/>
                </w:rPr>
                <w:t>1.15</w:t>
              </w:r>
            </w:ins>
          </w:p>
        </w:tc>
        <w:tc>
          <w:tcPr>
            <w:tcW w:w="0" w:type="auto"/>
            <w:vAlign w:val="center"/>
          </w:tcPr>
          <w:p w14:paraId="2E1DD022" w14:textId="77777777" w:rsidR="00027FA2" w:rsidRDefault="00027FA2" w:rsidP="00027FA2">
            <w:pPr>
              <w:jc w:val="both"/>
              <w:rPr>
                <w:ins w:id="857" w:author="Tufan Kumbasar" w:date="2015-06-03T09:08:00Z"/>
                <w:sz w:val="18"/>
                <w:szCs w:val="18"/>
                <w:lang w:eastAsia="en-GB"/>
              </w:rPr>
            </w:pPr>
            <w:ins w:id="858" w:author="Tufan Kumbasar" w:date="2015-06-03T09:09:00Z">
              <w:r w:rsidRPr="00AF4876">
                <w:rPr>
                  <w:color w:val="000000"/>
                  <w:sz w:val="18"/>
                  <w:szCs w:val="18"/>
                  <w:lang w:eastAsia="en-GB"/>
                </w:rPr>
                <w:t>4.</w:t>
              </w:r>
              <w:r>
                <w:rPr>
                  <w:color w:val="000000"/>
                  <w:sz w:val="18"/>
                  <w:szCs w:val="18"/>
                  <w:lang w:eastAsia="en-GB"/>
                </w:rPr>
                <w:t>3</w:t>
              </w:r>
            </w:ins>
          </w:p>
        </w:tc>
        <w:tc>
          <w:tcPr>
            <w:tcW w:w="0" w:type="auto"/>
            <w:vAlign w:val="center"/>
          </w:tcPr>
          <w:p w14:paraId="48C6663E" w14:textId="77777777" w:rsidR="00027FA2" w:rsidRPr="00AF4876" w:rsidRDefault="00027FA2" w:rsidP="00027FA2">
            <w:pPr>
              <w:jc w:val="both"/>
              <w:rPr>
                <w:ins w:id="859" w:author="Tufan Kumbasar" w:date="2015-06-03T09:12:00Z"/>
                <w:color w:val="000000"/>
                <w:sz w:val="18"/>
                <w:szCs w:val="18"/>
                <w:lang w:eastAsia="en-GB"/>
              </w:rPr>
            </w:pPr>
            <w:ins w:id="860" w:author="Tufan Kumbasar" w:date="2015-06-03T09:12:00Z">
              <w:r w:rsidRPr="00AF4876">
                <w:rPr>
                  <w:color w:val="000000"/>
                  <w:sz w:val="18"/>
                  <w:szCs w:val="18"/>
                  <w:lang w:eastAsia="en-GB"/>
                </w:rPr>
                <w:t>14.035</w:t>
              </w:r>
            </w:ins>
          </w:p>
        </w:tc>
      </w:tr>
      <w:tr w:rsidR="00027FA2" w14:paraId="2B5B5663" w14:textId="77777777" w:rsidTr="00A671E6">
        <w:trPr>
          <w:jc w:val="center"/>
          <w:ins w:id="861" w:author="Tufan Kumbasar" w:date="2015-06-03T09:09:00Z"/>
        </w:trPr>
        <w:tc>
          <w:tcPr>
            <w:tcW w:w="0" w:type="auto"/>
            <w:vMerge w:val="restart"/>
            <w:vAlign w:val="center"/>
          </w:tcPr>
          <w:p w14:paraId="72C5A920" w14:textId="77777777" w:rsidR="00027FA2" w:rsidRPr="00AF4876" w:rsidRDefault="00027FA2" w:rsidP="00027FA2">
            <w:pPr>
              <w:jc w:val="both"/>
              <w:rPr>
                <w:ins w:id="862" w:author="Tufan Kumbasar" w:date="2015-06-03T09:09:00Z"/>
                <w:sz w:val="18"/>
                <w:szCs w:val="18"/>
                <w:lang w:eastAsia="en-GB"/>
              </w:rPr>
            </w:pPr>
            <w:ins w:id="863" w:author="Tufan Kumbasar" w:date="2015-06-03T09:09:00Z">
              <w:r w:rsidRPr="00AF4876">
                <w:rPr>
                  <w:sz w:val="18"/>
                  <w:szCs w:val="18"/>
                  <w:lang w:eastAsia="en-GB"/>
                </w:rPr>
                <w:t>Process</w:t>
              </w:r>
              <w:r>
                <w:rPr>
                  <w:sz w:val="18"/>
                  <w:szCs w:val="18"/>
                  <w:lang w:eastAsia="en-GB"/>
                </w:rPr>
                <w:t>-2</w:t>
              </w:r>
            </w:ins>
          </w:p>
        </w:tc>
        <w:tc>
          <w:tcPr>
            <w:tcW w:w="0" w:type="auto"/>
          </w:tcPr>
          <w:p w14:paraId="23F632ED" w14:textId="77777777" w:rsidR="00027FA2" w:rsidRPr="00027FA2" w:rsidRDefault="00027FA2" w:rsidP="00027FA2">
            <w:pPr>
              <w:jc w:val="both"/>
              <w:rPr>
                <w:ins w:id="864" w:author="Tufan Kumbasar" w:date="2015-06-03T09:09:00Z"/>
                <w:sz w:val="18"/>
                <w:szCs w:val="18"/>
                <w:lang w:eastAsia="en-GB"/>
              </w:rPr>
            </w:pPr>
            <w:ins w:id="865" w:author="Tufan Kumbasar" w:date="2015-06-03T09:09:00Z">
              <w:r w:rsidRPr="00AF4876">
                <w:rPr>
                  <w:color w:val="000000"/>
                  <w:sz w:val="18"/>
                  <w:szCs w:val="18"/>
                  <w:lang w:eastAsia="en-GB"/>
                </w:rPr>
                <w:t>KM</w:t>
              </w:r>
            </w:ins>
          </w:p>
        </w:tc>
        <w:tc>
          <w:tcPr>
            <w:tcW w:w="0" w:type="auto"/>
            <w:vAlign w:val="center"/>
          </w:tcPr>
          <w:p w14:paraId="370C8324" w14:textId="77777777" w:rsidR="00027FA2" w:rsidRDefault="00027FA2" w:rsidP="00027FA2">
            <w:pPr>
              <w:jc w:val="both"/>
              <w:rPr>
                <w:ins w:id="866" w:author="Tufan Kumbasar" w:date="2015-06-03T09:09:00Z"/>
                <w:sz w:val="18"/>
                <w:szCs w:val="18"/>
                <w:lang w:eastAsia="en-GB"/>
              </w:rPr>
            </w:pPr>
            <w:ins w:id="867" w:author="Tufan Kumbasar" w:date="2015-06-03T09:09:00Z">
              <w:r w:rsidRPr="00AF4876">
                <w:rPr>
                  <w:color w:val="000000"/>
                  <w:sz w:val="18"/>
                  <w:szCs w:val="18"/>
                  <w:lang w:eastAsia="en-GB"/>
                </w:rPr>
                <w:t>8.05</w:t>
              </w:r>
            </w:ins>
          </w:p>
        </w:tc>
        <w:tc>
          <w:tcPr>
            <w:tcW w:w="0" w:type="auto"/>
            <w:vAlign w:val="center"/>
          </w:tcPr>
          <w:p w14:paraId="760FDC22" w14:textId="77777777" w:rsidR="00027FA2" w:rsidRDefault="00027FA2" w:rsidP="00027FA2">
            <w:pPr>
              <w:jc w:val="both"/>
              <w:rPr>
                <w:ins w:id="868" w:author="Tufan Kumbasar" w:date="2015-06-03T09:09:00Z"/>
                <w:sz w:val="18"/>
                <w:szCs w:val="18"/>
                <w:lang w:eastAsia="en-GB"/>
              </w:rPr>
            </w:pPr>
            <w:ins w:id="869" w:author="Tufan Kumbasar" w:date="2015-06-03T09:09:00Z">
              <w:r w:rsidRPr="00AF4876">
                <w:rPr>
                  <w:color w:val="000000"/>
                  <w:sz w:val="18"/>
                  <w:szCs w:val="18"/>
                  <w:lang w:eastAsia="en-GB"/>
                </w:rPr>
                <w:t>61.</w:t>
              </w:r>
              <w:r>
                <w:rPr>
                  <w:color w:val="000000"/>
                  <w:sz w:val="18"/>
                  <w:szCs w:val="18"/>
                  <w:lang w:eastAsia="en-GB"/>
                </w:rPr>
                <w:t>3</w:t>
              </w:r>
            </w:ins>
          </w:p>
        </w:tc>
        <w:tc>
          <w:tcPr>
            <w:tcW w:w="0" w:type="auto"/>
            <w:vAlign w:val="center"/>
          </w:tcPr>
          <w:p w14:paraId="597CFF4F" w14:textId="77777777" w:rsidR="00027FA2" w:rsidRPr="00AF4876" w:rsidRDefault="00027FA2" w:rsidP="00027FA2">
            <w:pPr>
              <w:jc w:val="both"/>
              <w:rPr>
                <w:ins w:id="870" w:author="Tufan Kumbasar" w:date="2015-06-03T09:12:00Z"/>
                <w:color w:val="000000"/>
                <w:sz w:val="18"/>
                <w:szCs w:val="18"/>
                <w:lang w:eastAsia="en-GB"/>
              </w:rPr>
            </w:pPr>
            <w:ins w:id="871" w:author="Tufan Kumbasar" w:date="2015-06-03T09:12:00Z">
              <w:r w:rsidRPr="00AF4876">
                <w:rPr>
                  <w:color w:val="000000"/>
                  <w:sz w:val="18"/>
                  <w:szCs w:val="18"/>
                  <w:lang w:eastAsia="en-GB"/>
                </w:rPr>
                <w:t>44.737</w:t>
              </w:r>
            </w:ins>
          </w:p>
        </w:tc>
      </w:tr>
      <w:tr w:rsidR="00027FA2" w14:paraId="3F64D698" w14:textId="77777777" w:rsidTr="00A671E6">
        <w:trPr>
          <w:jc w:val="center"/>
          <w:ins w:id="872" w:author="Tufan Kumbasar" w:date="2015-06-03T09:09:00Z"/>
        </w:trPr>
        <w:tc>
          <w:tcPr>
            <w:tcW w:w="0" w:type="auto"/>
            <w:vMerge/>
            <w:vAlign w:val="center"/>
          </w:tcPr>
          <w:p w14:paraId="6A0DE1E3" w14:textId="77777777" w:rsidR="00027FA2" w:rsidRPr="00AF4876" w:rsidRDefault="00027FA2" w:rsidP="00027FA2">
            <w:pPr>
              <w:jc w:val="both"/>
              <w:rPr>
                <w:ins w:id="873" w:author="Tufan Kumbasar" w:date="2015-06-03T09:09:00Z"/>
                <w:sz w:val="18"/>
                <w:szCs w:val="18"/>
                <w:lang w:eastAsia="en-GB"/>
              </w:rPr>
            </w:pPr>
          </w:p>
        </w:tc>
        <w:tc>
          <w:tcPr>
            <w:tcW w:w="0" w:type="auto"/>
          </w:tcPr>
          <w:p w14:paraId="319FBE12" w14:textId="77777777" w:rsidR="00027FA2" w:rsidRPr="00027FA2" w:rsidRDefault="00027FA2" w:rsidP="00027FA2">
            <w:pPr>
              <w:jc w:val="both"/>
              <w:rPr>
                <w:ins w:id="874" w:author="Tufan Kumbasar" w:date="2015-06-03T09:09:00Z"/>
                <w:sz w:val="18"/>
                <w:szCs w:val="18"/>
                <w:lang w:eastAsia="en-GB"/>
              </w:rPr>
            </w:pPr>
            <w:ins w:id="875" w:author="Tufan Kumbasar" w:date="2015-06-03T09:09:00Z">
              <w:r w:rsidRPr="00AF4876">
                <w:rPr>
                  <w:color w:val="000000"/>
                  <w:sz w:val="18"/>
                  <w:szCs w:val="18"/>
                  <w:lang w:eastAsia="en-GB"/>
                </w:rPr>
                <w:t>WM</w:t>
              </w:r>
            </w:ins>
          </w:p>
        </w:tc>
        <w:tc>
          <w:tcPr>
            <w:tcW w:w="0" w:type="auto"/>
            <w:vAlign w:val="center"/>
          </w:tcPr>
          <w:p w14:paraId="584B9500" w14:textId="77777777" w:rsidR="00027FA2" w:rsidRDefault="00027FA2" w:rsidP="00027FA2">
            <w:pPr>
              <w:jc w:val="both"/>
              <w:rPr>
                <w:ins w:id="876" w:author="Tufan Kumbasar" w:date="2015-06-03T09:09:00Z"/>
                <w:sz w:val="18"/>
                <w:szCs w:val="18"/>
                <w:lang w:eastAsia="en-GB"/>
              </w:rPr>
            </w:pPr>
            <w:ins w:id="877" w:author="Tufan Kumbasar" w:date="2015-06-03T09:09:00Z">
              <w:r w:rsidRPr="00AF4876">
                <w:rPr>
                  <w:color w:val="000000"/>
                  <w:sz w:val="18"/>
                  <w:szCs w:val="18"/>
                  <w:lang w:eastAsia="en-GB"/>
                </w:rPr>
                <w:t>10.5</w:t>
              </w:r>
            </w:ins>
          </w:p>
        </w:tc>
        <w:tc>
          <w:tcPr>
            <w:tcW w:w="0" w:type="auto"/>
            <w:vAlign w:val="center"/>
          </w:tcPr>
          <w:p w14:paraId="66A00062" w14:textId="77777777" w:rsidR="00027FA2" w:rsidRDefault="00027FA2" w:rsidP="00027FA2">
            <w:pPr>
              <w:jc w:val="both"/>
              <w:rPr>
                <w:ins w:id="878" w:author="Tufan Kumbasar" w:date="2015-06-03T09:09:00Z"/>
                <w:sz w:val="18"/>
                <w:szCs w:val="18"/>
                <w:lang w:eastAsia="en-GB"/>
              </w:rPr>
            </w:pPr>
            <w:ins w:id="879" w:author="Tufan Kumbasar" w:date="2015-06-03T09:09:00Z">
              <w:r w:rsidRPr="00AF4876">
                <w:rPr>
                  <w:color w:val="000000"/>
                  <w:sz w:val="18"/>
                  <w:szCs w:val="18"/>
                  <w:lang w:eastAsia="en-GB"/>
                </w:rPr>
                <w:t>57.0</w:t>
              </w:r>
            </w:ins>
          </w:p>
        </w:tc>
        <w:tc>
          <w:tcPr>
            <w:tcW w:w="0" w:type="auto"/>
            <w:vAlign w:val="center"/>
          </w:tcPr>
          <w:p w14:paraId="233B9236" w14:textId="77777777" w:rsidR="00027FA2" w:rsidRPr="00AF4876" w:rsidRDefault="00027FA2" w:rsidP="00027FA2">
            <w:pPr>
              <w:jc w:val="both"/>
              <w:rPr>
                <w:ins w:id="880" w:author="Tufan Kumbasar" w:date="2015-06-03T09:12:00Z"/>
                <w:color w:val="000000"/>
                <w:sz w:val="18"/>
                <w:szCs w:val="18"/>
                <w:lang w:eastAsia="en-GB"/>
              </w:rPr>
            </w:pPr>
            <w:ins w:id="881" w:author="Tufan Kumbasar" w:date="2015-06-03T09:12:00Z">
              <w:r w:rsidRPr="00AF4876">
                <w:rPr>
                  <w:color w:val="000000"/>
                  <w:sz w:val="18"/>
                  <w:szCs w:val="18"/>
                  <w:lang w:eastAsia="en-GB"/>
                </w:rPr>
                <w:t>51.875</w:t>
              </w:r>
            </w:ins>
          </w:p>
        </w:tc>
      </w:tr>
      <w:tr w:rsidR="00027FA2" w14:paraId="3CE65AAE" w14:textId="77777777" w:rsidTr="00A671E6">
        <w:trPr>
          <w:jc w:val="center"/>
          <w:ins w:id="882" w:author="Tufan Kumbasar" w:date="2015-06-03T09:09:00Z"/>
        </w:trPr>
        <w:tc>
          <w:tcPr>
            <w:tcW w:w="0" w:type="auto"/>
            <w:vMerge/>
            <w:vAlign w:val="center"/>
          </w:tcPr>
          <w:p w14:paraId="1A8948CF" w14:textId="77777777" w:rsidR="00027FA2" w:rsidRPr="00AF4876" w:rsidRDefault="00027FA2" w:rsidP="00027FA2">
            <w:pPr>
              <w:jc w:val="both"/>
              <w:rPr>
                <w:ins w:id="883" w:author="Tufan Kumbasar" w:date="2015-06-03T09:09:00Z"/>
                <w:sz w:val="18"/>
                <w:szCs w:val="18"/>
                <w:lang w:eastAsia="en-GB"/>
              </w:rPr>
            </w:pPr>
          </w:p>
        </w:tc>
        <w:tc>
          <w:tcPr>
            <w:tcW w:w="0" w:type="auto"/>
          </w:tcPr>
          <w:p w14:paraId="1FBADA88" w14:textId="77777777" w:rsidR="00027FA2" w:rsidRPr="00027FA2" w:rsidRDefault="00027FA2" w:rsidP="00027FA2">
            <w:pPr>
              <w:jc w:val="both"/>
              <w:rPr>
                <w:ins w:id="884" w:author="Tufan Kumbasar" w:date="2015-06-03T09:09:00Z"/>
                <w:sz w:val="18"/>
                <w:szCs w:val="18"/>
                <w:lang w:eastAsia="en-GB"/>
              </w:rPr>
            </w:pPr>
            <w:ins w:id="885" w:author="Tufan Kumbasar" w:date="2015-06-03T09:09:00Z">
              <w:r w:rsidRPr="00AF4876">
                <w:rPr>
                  <w:color w:val="000000"/>
                  <w:sz w:val="18"/>
                  <w:szCs w:val="18"/>
                  <w:lang w:eastAsia="en-GB"/>
                </w:rPr>
                <w:t>NT</w:t>
              </w:r>
            </w:ins>
          </w:p>
        </w:tc>
        <w:tc>
          <w:tcPr>
            <w:tcW w:w="0" w:type="auto"/>
            <w:vAlign w:val="center"/>
          </w:tcPr>
          <w:p w14:paraId="5E5E691F" w14:textId="77777777" w:rsidR="00027FA2" w:rsidRDefault="00027FA2" w:rsidP="00027FA2">
            <w:pPr>
              <w:jc w:val="both"/>
              <w:rPr>
                <w:ins w:id="886" w:author="Tufan Kumbasar" w:date="2015-06-03T09:09:00Z"/>
                <w:sz w:val="18"/>
                <w:szCs w:val="18"/>
                <w:lang w:eastAsia="en-GB"/>
              </w:rPr>
            </w:pPr>
            <w:ins w:id="887" w:author="Tufan Kumbasar" w:date="2015-06-03T09:09:00Z">
              <w:r w:rsidRPr="00AF4876">
                <w:rPr>
                  <w:color w:val="000000"/>
                  <w:sz w:val="18"/>
                  <w:szCs w:val="18"/>
                  <w:lang w:eastAsia="en-GB"/>
                </w:rPr>
                <w:t>7.95</w:t>
              </w:r>
            </w:ins>
          </w:p>
        </w:tc>
        <w:tc>
          <w:tcPr>
            <w:tcW w:w="0" w:type="auto"/>
            <w:vAlign w:val="center"/>
          </w:tcPr>
          <w:p w14:paraId="66F3C2AB" w14:textId="77777777" w:rsidR="00027FA2" w:rsidRDefault="00027FA2" w:rsidP="00027FA2">
            <w:pPr>
              <w:jc w:val="both"/>
              <w:rPr>
                <w:ins w:id="888" w:author="Tufan Kumbasar" w:date="2015-06-03T09:09:00Z"/>
                <w:sz w:val="18"/>
                <w:szCs w:val="18"/>
                <w:lang w:eastAsia="en-GB"/>
              </w:rPr>
            </w:pPr>
            <w:ins w:id="889" w:author="Tufan Kumbasar" w:date="2015-06-03T09:09:00Z">
              <w:r w:rsidRPr="00AF4876">
                <w:rPr>
                  <w:color w:val="000000"/>
                  <w:sz w:val="18"/>
                  <w:szCs w:val="18"/>
                  <w:lang w:eastAsia="en-GB"/>
                </w:rPr>
                <w:t>61.</w:t>
              </w:r>
              <w:r>
                <w:rPr>
                  <w:color w:val="000000"/>
                  <w:sz w:val="18"/>
                  <w:szCs w:val="18"/>
                  <w:lang w:eastAsia="en-GB"/>
                </w:rPr>
                <w:t>4</w:t>
              </w:r>
            </w:ins>
          </w:p>
        </w:tc>
        <w:tc>
          <w:tcPr>
            <w:tcW w:w="0" w:type="auto"/>
            <w:vAlign w:val="center"/>
          </w:tcPr>
          <w:p w14:paraId="3080165A" w14:textId="77777777" w:rsidR="00027FA2" w:rsidRPr="00AF4876" w:rsidRDefault="00027FA2" w:rsidP="00027FA2">
            <w:pPr>
              <w:jc w:val="both"/>
              <w:rPr>
                <w:ins w:id="890" w:author="Tufan Kumbasar" w:date="2015-06-03T09:12:00Z"/>
                <w:color w:val="000000"/>
                <w:sz w:val="18"/>
                <w:szCs w:val="18"/>
                <w:lang w:eastAsia="en-GB"/>
              </w:rPr>
            </w:pPr>
            <w:ins w:id="891" w:author="Tufan Kumbasar" w:date="2015-06-03T09:12:00Z">
              <w:r w:rsidRPr="00AF4876">
                <w:rPr>
                  <w:color w:val="000000"/>
                  <w:sz w:val="18"/>
                  <w:szCs w:val="18"/>
                  <w:lang w:eastAsia="en-GB"/>
                </w:rPr>
                <w:t>45.578</w:t>
              </w:r>
            </w:ins>
          </w:p>
        </w:tc>
      </w:tr>
      <w:tr w:rsidR="00027FA2" w14:paraId="4A1F767E" w14:textId="77777777" w:rsidTr="00A671E6">
        <w:trPr>
          <w:jc w:val="center"/>
          <w:ins w:id="892" w:author="Tufan Kumbasar" w:date="2015-06-03T09:09:00Z"/>
        </w:trPr>
        <w:tc>
          <w:tcPr>
            <w:tcW w:w="0" w:type="auto"/>
            <w:vMerge/>
            <w:vAlign w:val="center"/>
          </w:tcPr>
          <w:p w14:paraId="6C3192D6" w14:textId="77777777" w:rsidR="00027FA2" w:rsidRPr="00AF4876" w:rsidRDefault="00027FA2" w:rsidP="00027FA2">
            <w:pPr>
              <w:jc w:val="both"/>
              <w:rPr>
                <w:ins w:id="893" w:author="Tufan Kumbasar" w:date="2015-06-03T09:09:00Z"/>
                <w:sz w:val="18"/>
                <w:szCs w:val="18"/>
                <w:lang w:eastAsia="en-GB"/>
              </w:rPr>
            </w:pPr>
          </w:p>
        </w:tc>
        <w:tc>
          <w:tcPr>
            <w:tcW w:w="0" w:type="auto"/>
          </w:tcPr>
          <w:p w14:paraId="44DAFC7A" w14:textId="77777777" w:rsidR="00027FA2" w:rsidRPr="00027FA2" w:rsidRDefault="00027FA2" w:rsidP="00027FA2">
            <w:pPr>
              <w:jc w:val="both"/>
              <w:rPr>
                <w:ins w:id="894" w:author="Tufan Kumbasar" w:date="2015-06-03T09:09:00Z"/>
                <w:sz w:val="18"/>
                <w:szCs w:val="18"/>
                <w:lang w:eastAsia="en-GB"/>
              </w:rPr>
            </w:pPr>
            <w:ins w:id="895" w:author="Tufan Kumbasar" w:date="2015-06-03T09:09:00Z">
              <w:r w:rsidRPr="00AF4876">
                <w:rPr>
                  <w:color w:val="000000"/>
                  <w:sz w:val="18"/>
                  <w:szCs w:val="18"/>
                  <w:lang w:eastAsia="en-GB"/>
                </w:rPr>
                <w:t>BMM</w:t>
              </w:r>
            </w:ins>
          </w:p>
        </w:tc>
        <w:tc>
          <w:tcPr>
            <w:tcW w:w="0" w:type="auto"/>
            <w:vAlign w:val="center"/>
          </w:tcPr>
          <w:p w14:paraId="20149AFB" w14:textId="77777777" w:rsidR="00027FA2" w:rsidRDefault="00027FA2" w:rsidP="00027FA2">
            <w:pPr>
              <w:jc w:val="both"/>
              <w:rPr>
                <w:ins w:id="896" w:author="Tufan Kumbasar" w:date="2015-06-03T09:09:00Z"/>
                <w:sz w:val="18"/>
                <w:szCs w:val="18"/>
                <w:lang w:eastAsia="en-GB"/>
              </w:rPr>
            </w:pPr>
            <w:ins w:id="897" w:author="Tufan Kumbasar" w:date="2015-06-03T09:09:00Z">
              <w:r w:rsidRPr="00AF4876">
                <w:rPr>
                  <w:color w:val="000000"/>
                  <w:sz w:val="18"/>
                  <w:szCs w:val="18"/>
                  <w:lang w:eastAsia="en-GB"/>
                </w:rPr>
                <w:t>8.20</w:t>
              </w:r>
            </w:ins>
          </w:p>
        </w:tc>
        <w:tc>
          <w:tcPr>
            <w:tcW w:w="0" w:type="auto"/>
            <w:vAlign w:val="center"/>
          </w:tcPr>
          <w:p w14:paraId="518A4DAC" w14:textId="77777777" w:rsidR="00027FA2" w:rsidRDefault="00027FA2" w:rsidP="00027FA2">
            <w:pPr>
              <w:jc w:val="both"/>
              <w:rPr>
                <w:ins w:id="898" w:author="Tufan Kumbasar" w:date="2015-06-03T09:09:00Z"/>
                <w:sz w:val="18"/>
                <w:szCs w:val="18"/>
                <w:lang w:eastAsia="en-GB"/>
              </w:rPr>
            </w:pPr>
            <w:ins w:id="899" w:author="Tufan Kumbasar" w:date="2015-06-03T09:09:00Z">
              <w:r w:rsidRPr="00AF4876">
                <w:rPr>
                  <w:color w:val="000000"/>
                  <w:sz w:val="18"/>
                  <w:szCs w:val="18"/>
                  <w:lang w:eastAsia="en-GB"/>
                </w:rPr>
                <w:t>61.7</w:t>
              </w:r>
            </w:ins>
          </w:p>
        </w:tc>
        <w:tc>
          <w:tcPr>
            <w:tcW w:w="0" w:type="auto"/>
            <w:vAlign w:val="center"/>
          </w:tcPr>
          <w:p w14:paraId="41D2AC0E" w14:textId="77777777" w:rsidR="00027FA2" w:rsidRPr="00AF4876" w:rsidRDefault="00027FA2" w:rsidP="00027FA2">
            <w:pPr>
              <w:jc w:val="both"/>
              <w:rPr>
                <w:ins w:id="900" w:author="Tufan Kumbasar" w:date="2015-06-03T09:12:00Z"/>
                <w:color w:val="000000"/>
                <w:sz w:val="18"/>
                <w:szCs w:val="18"/>
                <w:lang w:eastAsia="en-GB"/>
              </w:rPr>
            </w:pPr>
            <w:ins w:id="901" w:author="Tufan Kumbasar" w:date="2015-06-03T09:12:00Z">
              <w:r w:rsidRPr="00AF4876">
                <w:rPr>
                  <w:color w:val="000000"/>
                  <w:sz w:val="18"/>
                  <w:szCs w:val="18"/>
                  <w:lang w:eastAsia="en-GB"/>
                </w:rPr>
                <w:t>44.379</w:t>
              </w:r>
            </w:ins>
          </w:p>
        </w:tc>
      </w:tr>
      <w:tr w:rsidR="00027FA2" w14:paraId="7F563D10" w14:textId="77777777" w:rsidTr="00A671E6">
        <w:trPr>
          <w:jc w:val="center"/>
          <w:ins w:id="902" w:author="Tufan Kumbasar" w:date="2015-06-03T09:09:00Z"/>
        </w:trPr>
        <w:tc>
          <w:tcPr>
            <w:tcW w:w="0" w:type="auto"/>
            <w:vMerge w:val="restart"/>
            <w:vAlign w:val="center"/>
          </w:tcPr>
          <w:p w14:paraId="34119EB5" w14:textId="77777777" w:rsidR="00027FA2" w:rsidRPr="00AF4876" w:rsidRDefault="00027FA2" w:rsidP="00027FA2">
            <w:pPr>
              <w:jc w:val="both"/>
              <w:rPr>
                <w:ins w:id="903" w:author="Tufan Kumbasar" w:date="2015-06-03T09:09:00Z"/>
                <w:sz w:val="18"/>
                <w:szCs w:val="18"/>
                <w:lang w:eastAsia="en-GB"/>
              </w:rPr>
            </w:pPr>
            <w:ins w:id="904" w:author="Tufan Kumbasar" w:date="2015-06-03T09:09:00Z">
              <w:r w:rsidRPr="00AF4876">
                <w:rPr>
                  <w:sz w:val="18"/>
                  <w:szCs w:val="18"/>
                  <w:lang w:eastAsia="en-GB"/>
                </w:rPr>
                <w:t>Process</w:t>
              </w:r>
              <w:r>
                <w:rPr>
                  <w:sz w:val="18"/>
                  <w:szCs w:val="18"/>
                  <w:lang w:eastAsia="en-GB"/>
                </w:rPr>
                <w:t>-3</w:t>
              </w:r>
            </w:ins>
          </w:p>
        </w:tc>
        <w:tc>
          <w:tcPr>
            <w:tcW w:w="0" w:type="auto"/>
          </w:tcPr>
          <w:p w14:paraId="230264EA" w14:textId="77777777" w:rsidR="00027FA2" w:rsidRPr="00027FA2" w:rsidRDefault="00027FA2" w:rsidP="00027FA2">
            <w:pPr>
              <w:jc w:val="both"/>
              <w:rPr>
                <w:ins w:id="905" w:author="Tufan Kumbasar" w:date="2015-06-03T09:09:00Z"/>
                <w:sz w:val="18"/>
                <w:szCs w:val="18"/>
                <w:lang w:eastAsia="en-GB"/>
              </w:rPr>
            </w:pPr>
            <w:ins w:id="906" w:author="Tufan Kumbasar" w:date="2015-06-03T09:09:00Z">
              <w:r w:rsidRPr="00AF4876">
                <w:rPr>
                  <w:color w:val="000000"/>
                  <w:sz w:val="18"/>
                  <w:szCs w:val="18"/>
                  <w:lang w:eastAsia="en-GB"/>
                </w:rPr>
                <w:t>KM</w:t>
              </w:r>
            </w:ins>
          </w:p>
        </w:tc>
        <w:tc>
          <w:tcPr>
            <w:tcW w:w="0" w:type="auto"/>
            <w:vAlign w:val="center"/>
          </w:tcPr>
          <w:p w14:paraId="2DE632B6" w14:textId="77777777" w:rsidR="00027FA2" w:rsidRDefault="00027FA2" w:rsidP="00027FA2">
            <w:pPr>
              <w:jc w:val="both"/>
              <w:rPr>
                <w:ins w:id="907" w:author="Tufan Kumbasar" w:date="2015-06-03T09:09:00Z"/>
                <w:sz w:val="18"/>
                <w:szCs w:val="18"/>
                <w:lang w:eastAsia="en-GB"/>
              </w:rPr>
            </w:pPr>
            <w:ins w:id="908" w:author="Tufan Kumbasar" w:date="2015-06-03T09:09:00Z">
              <w:r w:rsidRPr="00AF4876">
                <w:rPr>
                  <w:color w:val="000000"/>
                  <w:sz w:val="18"/>
                  <w:szCs w:val="18"/>
                  <w:lang w:eastAsia="en-GB"/>
                </w:rPr>
                <w:t>13.30</w:t>
              </w:r>
            </w:ins>
          </w:p>
        </w:tc>
        <w:tc>
          <w:tcPr>
            <w:tcW w:w="0" w:type="auto"/>
            <w:vAlign w:val="center"/>
          </w:tcPr>
          <w:p w14:paraId="73343174" w14:textId="77777777" w:rsidR="00027FA2" w:rsidRDefault="00027FA2" w:rsidP="00027FA2">
            <w:pPr>
              <w:jc w:val="both"/>
              <w:rPr>
                <w:ins w:id="909" w:author="Tufan Kumbasar" w:date="2015-06-03T09:09:00Z"/>
                <w:sz w:val="18"/>
                <w:szCs w:val="18"/>
                <w:lang w:eastAsia="en-GB"/>
              </w:rPr>
            </w:pPr>
            <w:ins w:id="910" w:author="Tufan Kumbasar" w:date="2015-06-03T09:09:00Z">
              <w:r w:rsidRPr="00AF4876">
                <w:rPr>
                  <w:color w:val="000000"/>
                  <w:sz w:val="18"/>
                  <w:szCs w:val="18"/>
                  <w:lang w:eastAsia="en-GB"/>
                </w:rPr>
                <w:t>7</w:t>
              </w:r>
              <w:r>
                <w:rPr>
                  <w:color w:val="000000"/>
                  <w:sz w:val="18"/>
                  <w:szCs w:val="18"/>
                  <w:lang w:eastAsia="en-GB"/>
                </w:rPr>
                <w:t>6</w:t>
              </w:r>
              <w:r w:rsidRPr="00AF4876">
                <w:rPr>
                  <w:color w:val="000000"/>
                  <w:sz w:val="18"/>
                  <w:szCs w:val="18"/>
                  <w:lang w:eastAsia="en-GB"/>
                </w:rPr>
                <w:t>.</w:t>
              </w:r>
              <w:r>
                <w:rPr>
                  <w:color w:val="000000"/>
                  <w:sz w:val="18"/>
                  <w:szCs w:val="18"/>
                  <w:lang w:eastAsia="en-GB"/>
                </w:rPr>
                <w:t>0</w:t>
              </w:r>
            </w:ins>
          </w:p>
        </w:tc>
        <w:tc>
          <w:tcPr>
            <w:tcW w:w="0" w:type="auto"/>
            <w:vAlign w:val="center"/>
          </w:tcPr>
          <w:p w14:paraId="345A17F7" w14:textId="77777777" w:rsidR="00027FA2" w:rsidRPr="00AF4876" w:rsidRDefault="00027FA2" w:rsidP="00027FA2">
            <w:pPr>
              <w:jc w:val="both"/>
              <w:rPr>
                <w:ins w:id="911" w:author="Tufan Kumbasar" w:date="2015-06-03T09:12:00Z"/>
                <w:color w:val="000000"/>
                <w:sz w:val="18"/>
                <w:szCs w:val="18"/>
                <w:lang w:eastAsia="en-GB"/>
              </w:rPr>
            </w:pPr>
            <w:ins w:id="912" w:author="Tufan Kumbasar" w:date="2015-06-03T09:12:00Z">
              <w:r w:rsidRPr="00AF4876">
                <w:rPr>
                  <w:color w:val="000000"/>
                  <w:sz w:val="18"/>
                  <w:szCs w:val="18"/>
                  <w:lang w:eastAsia="en-GB"/>
                </w:rPr>
                <w:t>63.358</w:t>
              </w:r>
            </w:ins>
          </w:p>
        </w:tc>
      </w:tr>
      <w:tr w:rsidR="00027FA2" w14:paraId="4B30C661" w14:textId="77777777" w:rsidTr="00A671E6">
        <w:trPr>
          <w:jc w:val="center"/>
          <w:ins w:id="913" w:author="Tufan Kumbasar" w:date="2015-06-03T09:09:00Z"/>
        </w:trPr>
        <w:tc>
          <w:tcPr>
            <w:tcW w:w="0" w:type="auto"/>
            <w:vMerge/>
          </w:tcPr>
          <w:p w14:paraId="2A7182F4" w14:textId="77777777" w:rsidR="00027FA2" w:rsidRPr="00AF4876" w:rsidRDefault="00027FA2" w:rsidP="00027FA2">
            <w:pPr>
              <w:jc w:val="both"/>
              <w:rPr>
                <w:ins w:id="914" w:author="Tufan Kumbasar" w:date="2015-06-03T09:09:00Z"/>
                <w:sz w:val="18"/>
                <w:szCs w:val="18"/>
                <w:lang w:eastAsia="en-GB"/>
              </w:rPr>
            </w:pPr>
          </w:p>
        </w:tc>
        <w:tc>
          <w:tcPr>
            <w:tcW w:w="0" w:type="auto"/>
          </w:tcPr>
          <w:p w14:paraId="5FB99318" w14:textId="77777777" w:rsidR="00027FA2" w:rsidRPr="00027FA2" w:rsidRDefault="00027FA2" w:rsidP="00027FA2">
            <w:pPr>
              <w:jc w:val="both"/>
              <w:rPr>
                <w:ins w:id="915" w:author="Tufan Kumbasar" w:date="2015-06-03T09:09:00Z"/>
                <w:sz w:val="18"/>
                <w:szCs w:val="18"/>
                <w:lang w:eastAsia="en-GB"/>
              </w:rPr>
            </w:pPr>
            <w:ins w:id="916" w:author="Tufan Kumbasar" w:date="2015-06-03T09:09:00Z">
              <w:r w:rsidRPr="00AF4876">
                <w:rPr>
                  <w:color w:val="000000"/>
                  <w:sz w:val="18"/>
                  <w:szCs w:val="18"/>
                  <w:lang w:eastAsia="en-GB"/>
                </w:rPr>
                <w:t>WM</w:t>
              </w:r>
            </w:ins>
          </w:p>
        </w:tc>
        <w:tc>
          <w:tcPr>
            <w:tcW w:w="0" w:type="auto"/>
            <w:vAlign w:val="center"/>
          </w:tcPr>
          <w:p w14:paraId="6D4CF25B" w14:textId="77777777" w:rsidR="00027FA2" w:rsidRDefault="00027FA2" w:rsidP="00027FA2">
            <w:pPr>
              <w:jc w:val="both"/>
              <w:rPr>
                <w:ins w:id="917" w:author="Tufan Kumbasar" w:date="2015-06-03T09:09:00Z"/>
                <w:sz w:val="18"/>
                <w:szCs w:val="18"/>
                <w:lang w:eastAsia="en-GB"/>
              </w:rPr>
            </w:pPr>
            <w:ins w:id="918" w:author="Tufan Kumbasar" w:date="2015-06-03T09:09:00Z">
              <w:r w:rsidRPr="00AF4876">
                <w:rPr>
                  <w:color w:val="000000"/>
                  <w:sz w:val="18"/>
                  <w:szCs w:val="18"/>
                  <w:lang w:eastAsia="en-GB"/>
                </w:rPr>
                <w:t>12.10</w:t>
              </w:r>
            </w:ins>
          </w:p>
        </w:tc>
        <w:tc>
          <w:tcPr>
            <w:tcW w:w="0" w:type="auto"/>
            <w:vAlign w:val="center"/>
          </w:tcPr>
          <w:p w14:paraId="3BFA89D1" w14:textId="77777777" w:rsidR="00027FA2" w:rsidRDefault="00027FA2" w:rsidP="00027FA2">
            <w:pPr>
              <w:jc w:val="both"/>
              <w:rPr>
                <w:ins w:id="919" w:author="Tufan Kumbasar" w:date="2015-06-03T09:09:00Z"/>
                <w:sz w:val="18"/>
                <w:szCs w:val="18"/>
                <w:lang w:eastAsia="en-GB"/>
              </w:rPr>
            </w:pPr>
            <w:ins w:id="920" w:author="Tufan Kumbasar" w:date="2015-06-03T09:09:00Z">
              <w:r w:rsidRPr="00AF4876">
                <w:rPr>
                  <w:color w:val="000000"/>
                  <w:sz w:val="18"/>
                  <w:szCs w:val="18"/>
                  <w:lang w:eastAsia="en-GB"/>
                </w:rPr>
                <w:t>71.4</w:t>
              </w:r>
            </w:ins>
          </w:p>
        </w:tc>
        <w:tc>
          <w:tcPr>
            <w:tcW w:w="0" w:type="auto"/>
            <w:vAlign w:val="center"/>
          </w:tcPr>
          <w:p w14:paraId="1585DB0A" w14:textId="77777777" w:rsidR="00027FA2" w:rsidRPr="00AF4876" w:rsidRDefault="00027FA2" w:rsidP="00027FA2">
            <w:pPr>
              <w:jc w:val="both"/>
              <w:rPr>
                <w:ins w:id="921" w:author="Tufan Kumbasar" w:date="2015-06-03T09:12:00Z"/>
                <w:color w:val="000000"/>
                <w:sz w:val="18"/>
                <w:szCs w:val="18"/>
                <w:lang w:eastAsia="en-GB"/>
              </w:rPr>
            </w:pPr>
            <w:ins w:id="922" w:author="Tufan Kumbasar" w:date="2015-06-03T09:12:00Z">
              <w:r w:rsidRPr="00AF4876">
                <w:rPr>
                  <w:color w:val="000000"/>
                  <w:sz w:val="18"/>
                  <w:szCs w:val="18"/>
                  <w:lang w:eastAsia="en-GB"/>
                </w:rPr>
                <w:t>65.594</w:t>
              </w:r>
            </w:ins>
          </w:p>
        </w:tc>
      </w:tr>
      <w:tr w:rsidR="00027FA2" w14:paraId="317785C9" w14:textId="77777777" w:rsidTr="00A671E6">
        <w:trPr>
          <w:jc w:val="center"/>
          <w:ins w:id="923" w:author="Tufan Kumbasar" w:date="2015-06-03T09:09:00Z"/>
        </w:trPr>
        <w:tc>
          <w:tcPr>
            <w:tcW w:w="0" w:type="auto"/>
            <w:vMerge/>
          </w:tcPr>
          <w:p w14:paraId="29375679" w14:textId="77777777" w:rsidR="00027FA2" w:rsidRPr="00AF4876" w:rsidRDefault="00027FA2" w:rsidP="00027FA2">
            <w:pPr>
              <w:jc w:val="both"/>
              <w:rPr>
                <w:ins w:id="924" w:author="Tufan Kumbasar" w:date="2015-06-03T09:09:00Z"/>
                <w:sz w:val="18"/>
                <w:szCs w:val="18"/>
                <w:lang w:eastAsia="en-GB"/>
              </w:rPr>
            </w:pPr>
          </w:p>
        </w:tc>
        <w:tc>
          <w:tcPr>
            <w:tcW w:w="0" w:type="auto"/>
          </w:tcPr>
          <w:p w14:paraId="4AFD34A0" w14:textId="77777777" w:rsidR="00027FA2" w:rsidRPr="00027FA2" w:rsidRDefault="00027FA2" w:rsidP="00027FA2">
            <w:pPr>
              <w:jc w:val="both"/>
              <w:rPr>
                <w:ins w:id="925" w:author="Tufan Kumbasar" w:date="2015-06-03T09:09:00Z"/>
                <w:sz w:val="18"/>
                <w:szCs w:val="18"/>
                <w:lang w:eastAsia="en-GB"/>
              </w:rPr>
            </w:pPr>
            <w:ins w:id="926" w:author="Tufan Kumbasar" w:date="2015-06-03T09:09:00Z">
              <w:r w:rsidRPr="00AF4876">
                <w:rPr>
                  <w:color w:val="000000"/>
                  <w:sz w:val="18"/>
                  <w:szCs w:val="18"/>
                  <w:lang w:eastAsia="en-GB"/>
                </w:rPr>
                <w:t>NT</w:t>
              </w:r>
            </w:ins>
          </w:p>
        </w:tc>
        <w:tc>
          <w:tcPr>
            <w:tcW w:w="0" w:type="auto"/>
            <w:vAlign w:val="center"/>
          </w:tcPr>
          <w:p w14:paraId="6ED8C1B4" w14:textId="77777777" w:rsidR="00027FA2" w:rsidRDefault="00027FA2" w:rsidP="00027FA2">
            <w:pPr>
              <w:jc w:val="both"/>
              <w:rPr>
                <w:ins w:id="927" w:author="Tufan Kumbasar" w:date="2015-06-03T09:09:00Z"/>
                <w:sz w:val="18"/>
                <w:szCs w:val="18"/>
                <w:lang w:eastAsia="en-GB"/>
              </w:rPr>
            </w:pPr>
            <w:ins w:id="928" w:author="Tufan Kumbasar" w:date="2015-06-03T09:09:00Z">
              <w:r w:rsidRPr="00AF4876">
                <w:rPr>
                  <w:color w:val="000000"/>
                  <w:sz w:val="18"/>
                  <w:szCs w:val="18"/>
                  <w:lang w:eastAsia="en-GB"/>
                </w:rPr>
                <w:t>14.45</w:t>
              </w:r>
            </w:ins>
          </w:p>
        </w:tc>
        <w:tc>
          <w:tcPr>
            <w:tcW w:w="0" w:type="auto"/>
            <w:vAlign w:val="center"/>
          </w:tcPr>
          <w:p w14:paraId="0C8BFF98" w14:textId="77777777" w:rsidR="00027FA2" w:rsidRDefault="00027FA2" w:rsidP="00027FA2">
            <w:pPr>
              <w:jc w:val="both"/>
              <w:rPr>
                <w:ins w:id="929" w:author="Tufan Kumbasar" w:date="2015-06-03T09:09:00Z"/>
                <w:sz w:val="18"/>
                <w:szCs w:val="18"/>
                <w:lang w:eastAsia="en-GB"/>
              </w:rPr>
            </w:pPr>
            <w:ins w:id="930" w:author="Tufan Kumbasar" w:date="2015-06-03T09:09:00Z">
              <w:r w:rsidRPr="00AF4876">
                <w:rPr>
                  <w:color w:val="000000"/>
                  <w:sz w:val="18"/>
                  <w:szCs w:val="18"/>
                  <w:lang w:eastAsia="en-GB"/>
                </w:rPr>
                <w:t>76.3</w:t>
              </w:r>
            </w:ins>
          </w:p>
        </w:tc>
        <w:tc>
          <w:tcPr>
            <w:tcW w:w="0" w:type="auto"/>
            <w:vAlign w:val="center"/>
          </w:tcPr>
          <w:p w14:paraId="71D91E97" w14:textId="77777777" w:rsidR="00027FA2" w:rsidRPr="00AF4876" w:rsidRDefault="00027FA2" w:rsidP="00027FA2">
            <w:pPr>
              <w:jc w:val="both"/>
              <w:rPr>
                <w:ins w:id="931" w:author="Tufan Kumbasar" w:date="2015-06-03T09:12:00Z"/>
                <w:color w:val="000000"/>
                <w:sz w:val="18"/>
                <w:szCs w:val="18"/>
                <w:lang w:eastAsia="en-GB"/>
              </w:rPr>
            </w:pPr>
            <w:ins w:id="932" w:author="Tufan Kumbasar" w:date="2015-06-03T09:12:00Z">
              <w:r w:rsidRPr="00AF4876">
                <w:rPr>
                  <w:color w:val="000000"/>
                  <w:sz w:val="18"/>
                  <w:szCs w:val="18"/>
                  <w:lang w:eastAsia="en-GB"/>
                </w:rPr>
                <w:t>74.995</w:t>
              </w:r>
            </w:ins>
          </w:p>
        </w:tc>
      </w:tr>
      <w:tr w:rsidR="00027FA2" w14:paraId="21722BE7" w14:textId="77777777" w:rsidTr="00A671E6">
        <w:trPr>
          <w:jc w:val="center"/>
          <w:ins w:id="933" w:author="Tufan Kumbasar" w:date="2015-06-03T09:09:00Z"/>
        </w:trPr>
        <w:tc>
          <w:tcPr>
            <w:tcW w:w="0" w:type="auto"/>
            <w:vMerge/>
          </w:tcPr>
          <w:p w14:paraId="51543E78" w14:textId="77777777" w:rsidR="00027FA2" w:rsidRPr="00AF4876" w:rsidRDefault="00027FA2" w:rsidP="00027FA2">
            <w:pPr>
              <w:jc w:val="both"/>
              <w:rPr>
                <w:ins w:id="934" w:author="Tufan Kumbasar" w:date="2015-06-03T09:09:00Z"/>
                <w:sz w:val="18"/>
                <w:szCs w:val="18"/>
                <w:lang w:eastAsia="en-GB"/>
              </w:rPr>
            </w:pPr>
          </w:p>
        </w:tc>
        <w:tc>
          <w:tcPr>
            <w:tcW w:w="0" w:type="auto"/>
          </w:tcPr>
          <w:p w14:paraId="27ED6241" w14:textId="77777777" w:rsidR="00027FA2" w:rsidRPr="00027FA2" w:rsidRDefault="00027FA2" w:rsidP="00027FA2">
            <w:pPr>
              <w:jc w:val="both"/>
              <w:rPr>
                <w:ins w:id="935" w:author="Tufan Kumbasar" w:date="2015-06-03T09:09:00Z"/>
                <w:sz w:val="18"/>
                <w:szCs w:val="18"/>
                <w:lang w:eastAsia="en-GB"/>
              </w:rPr>
            </w:pPr>
            <w:ins w:id="936" w:author="Tufan Kumbasar" w:date="2015-06-03T09:09:00Z">
              <w:r w:rsidRPr="00AF4876">
                <w:rPr>
                  <w:color w:val="000000"/>
                  <w:sz w:val="18"/>
                  <w:szCs w:val="18"/>
                  <w:lang w:eastAsia="en-GB"/>
                </w:rPr>
                <w:t>BMM</w:t>
              </w:r>
            </w:ins>
          </w:p>
        </w:tc>
        <w:tc>
          <w:tcPr>
            <w:tcW w:w="0" w:type="auto"/>
            <w:vAlign w:val="center"/>
          </w:tcPr>
          <w:p w14:paraId="58DF173A" w14:textId="77777777" w:rsidR="00027FA2" w:rsidRDefault="00027FA2" w:rsidP="00027FA2">
            <w:pPr>
              <w:jc w:val="both"/>
              <w:rPr>
                <w:ins w:id="937" w:author="Tufan Kumbasar" w:date="2015-06-03T09:09:00Z"/>
                <w:sz w:val="18"/>
                <w:szCs w:val="18"/>
                <w:lang w:eastAsia="en-GB"/>
              </w:rPr>
            </w:pPr>
            <w:ins w:id="938" w:author="Tufan Kumbasar" w:date="2015-06-03T09:09:00Z">
              <w:r w:rsidRPr="00AF4876">
                <w:rPr>
                  <w:color w:val="000000"/>
                  <w:sz w:val="18"/>
                  <w:szCs w:val="18"/>
                  <w:lang w:eastAsia="en-GB"/>
                </w:rPr>
                <w:t>11.15</w:t>
              </w:r>
            </w:ins>
          </w:p>
        </w:tc>
        <w:tc>
          <w:tcPr>
            <w:tcW w:w="0" w:type="auto"/>
            <w:vAlign w:val="center"/>
          </w:tcPr>
          <w:p w14:paraId="018AEE15" w14:textId="77777777" w:rsidR="00027FA2" w:rsidRDefault="00027FA2" w:rsidP="00027FA2">
            <w:pPr>
              <w:jc w:val="both"/>
              <w:rPr>
                <w:ins w:id="939" w:author="Tufan Kumbasar" w:date="2015-06-03T09:09:00Z"/>
                <w:sz w:val="18"/>
                <w:szCs w:val="18"/>
                <w:lang w:eastAsia="en-GB"/>
              </w:rPr>
            </w:pPr>
            <w:ins w:id="940" w:author="Tufan Kumbasar" w:date="2015-06-03T09:09:00Z">
              <w:r w:rsidRPr="00AF4876">
                <w:rPr>
                  <w:color w:val="000000"/>
                  <w:sz w:val="18"/>
                  <w:szCs w:val="18"/>
                  <w:lang w:eastAsia="en-GB"/>
                </w:rPr>
                <w:t>79.2</w:t>
              </w:r>
            </w:ins>
          </w:p>
        </w:tc>
        <w:tc>
          <w:tcPr>
            <w:tcW w:w="0" w:type="auto"/>
            <w:vAlign w:val="center"/>
          </w:tcPr>
          <w:p w14:paraId="49DC3F38" w14:textId="77777777" w:rsidR="00027FA2" w:rsidRPr="00AF4876" w:rsidRDefault="00027FA2" w:rsidP="00027FA2">
            <w:pPr>
              <w:jc w:val="both"/>
              <w:rPr>
                <w:ins w:id="941" w:author="Tufan Kumbasar" w:date="2015-06-03T09:12:00Z"/>
                <w:color w:val="000000"/>
                <w:sz w:val="18"/>
                <w:szCs w:val="18"/>
                <w:lang w:eastAsia="en-GB"/>
              </w:rPr>
            </w:pPr>
            <w:ins w:id="942" w:author="Tufan Kumbasar" w:date="2015-06-03T09:12:00Z">
              <w:r w:rsidRPr="00AF4876">
                <w:rPr>
                  <w:color w:val="000000"/>
                  <w:sz w:val="18"/>
                  <w:szCs w:val="18"/>
                  <w:lang w:eastAsia="en-GB"/>
                </w:rPr>
                <w:t>61.389</w:t>
              </w:r>
            </w:ins>
          </w:p>
        </w:tc>
      </w:tr>
    </w:tbl>
    <w:p w14:paraId="340AF2B8" w14:textId="77777777" w:rsidR="00027FA2" w:rsidRPr="00C5098B" w:rsidDel="00027FA2" w:rsidRDefault="00027FA2" w:rsidP="00166396">
      <w:pPr>
        <w:spacing w:before="240" w:after="120"/>
        <w:jc w:val="both"/>
        <w:rPr>
          <w:del w:id="943" w:author="Tufan Kumbasar" w:date="2015-06-03T09:1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895"/>
        <w:gridCol w:w="1050"/>
        <w:gridCol w:w="1085"/>
        <w:gridCol w:w="711"/>
      </w:tblGrid>
      <w:tr w:rsidR="00027FA2" w:rsidRPr="00027FA2" w:rsidDel="00027FA2" w14:paraId="5A7940C9" w14:textId="77777777" w:rsidTr="00027FA2">
        <w:trPr>
          <w:trHeight w:val="910"/>
          <w:del w:id="944" w:author="Tufan Kumbasar" w:date="2015-06-03T09:12:00Z"/>
        </w:trPr>
        <w:tc>
          <w:tcPr>
            <w:tcW w:w="0" w:type="auto"/>
            <w:shd w:val="clear" w:color="auto" w:fill="auto"/>
            <w:vAlign w:val="center"/>
          </w:tcPr>
          <w:p w14:paraId="230E405B" w14:textId="77777777" w:rsidR="00027FA2" w:rsidRPr="00AC5EEE" w:rsidDel="00027FA2" w:rsidRDefault="00027FA2">
            <w:pPr>
              <w:rPr>
                <w:del w:id="945" w:author="Tufan Kumbasar" w:date="2015-06-03T09:12:00Z"/>
                <w:rFonts w:eastAsia="Times New Roman"/>
                <w:sz w:val="18"/>
                <w:szCs w:val="18"/>
                <w:lang w:eastAsia="en-GB"/>
                <w:rPrChange w:id="946" w:author="Tufan Kumbasar" w:date="2015-06-03T09:05:00Z">
                  <w:rPr>
                    <w:del w:id="947" w:author="Tufan Kumbasar" w:date="2015-06-03T09:12:00Z"/>
                    <w:rFonts w:eastAsia="Times New Roman"/>
                    <w:lang w:val="en-GB" w:eastAsia="en-GB"/>
                  </w:rPr>
                </w:rPrChange>
              </w:rPr>
              <w:pPrChange w:id="948" w:author="Tufan Kumbasar" w:date="2015-06-03T09:06:00Z">
                <w:pPr>
                  <w:spacing w:line="360" w:lineRule="auto"/>
                </w:pPr>
              </w:pPrChange>
            </w:pPr>
            <w:del w:id="949" w:author="Tufan Kumbasar" w:date="2015-06-03T09:12:00Z">
              <w:r w:rsidRPr="00AC5EEE" w:rsidDel="00027FA2">
                <w:rPr>
                  <w:rFonts w:eastAsia="Times New Roman"/>
                  <w:sz w:val="18"/>
                  <w:szCs w:val="18"/>
                  <w:lang w:eastAsia="en-GB"/>
                  <w:rPrChange w:id="950" w:author="Tufan Kumbasar" w:date="2015-06-03T09:05:00Z">
                    <w:rPr>
                      <w:rFonts w:eastAsia="Times New Roman"/>
                      <w:lang w:val="en-GB" w:eastAsia="en-GB"/>
                    </w:rPr>
                  </w:rPrChange>
                </w:rPr>
                <w:delText>Process</w:delText>
              </w:r>
            </w:del>
          </w:p>
        </w:tc>
        <w:tc>
          <w:tcPr>
            <w:tcW w:w="0" w:type="auto"/>
            <w:shd w:val="clear" w:color="auto" w:fill="auto"/>
            <w:vAlign w:val="center"/>
          </w:tcPr>
          <w:p w14:paraId="74C7AFC8" w14:textId="77777777" w:rsidR="00027FA2" w:rsidRPr="00A671E6" w:rsidDel="00027FA2" w:rsidRDefault="00027FA2">
            <w:pPr>
              <w:rPr>
                <w:del w:id="951" w:author="Tufan Kumbasar" w:date="2015-06-03T09:12:00Z"/>
                <w:rFonts w:eastAsia="Times New Roman"/>
                <w:sz w:val="18"/>
                <w:szCs w:val="18"/>
                <w:lang w:eastAsia="en-GB"/>
              </w:rPr>
              <w:pPrChange w:id="952" w:author="Tufan Kumbasar" w:date="2015-06-03T09:06:00Z">
                <w:pPr>
                  <w:spacing w:line="360" w:lineRule="auto"/>
                </w:pPr>
              </w:pPrChange>
            </w:pPr>
            <w:del w:id="953" w:author="Tufan Kumbasar" w:date="2015-06-03T09:12:00Z">
              <w:r w:rsidRPr="00027FA2" w:rsidDel="00027FA2">
                <w:rPr>
                  <w:rFonts w:eastAsia="Times New Roman"/>
                  <w:sz w:val="18"/>
                  <w:szCs w:val="18"/>
                  <w:lang w:eastAsia="en-GB"/>
                </w:rPr>
                <w:delText xml:space="preserve">TR </w:delText>
              </w:r>
            </w:del>
            <w:del w:id="954" w:author="Tufan Kumbasar" w:date="2015-06-03T09:06:00Z">
              <w:r w:rsidRPr="00027FA2" w:rsidDel="00027FA2">
                <w:rPr>
                  <w:rFonts w:eastAsia="Times New Roman"/>
                  <w:sz w:val="18"/>
                  <w:szCs w:val="18"/>
                  <w:lang w:eastAsia="en-GB"/>
                </w:rPr>
                <w:delText>method</w:delText>
              </w:r>
            </w:del>
          </w:p>
        </w:tc>
        <w:tc>
          <w:tcPr>
            <w:tcW w:w="0" w:type="auto"/>
            <w:shd w:val="clear" w:color="auto" w:fill="auto"/>
            <w:vAlign w:val="center"/>
          </w:tcPr>
          <w:p w14:paraId="2BAF8BDC" w14:textId="77777777" w:rsidR="00027FA2" w:rsidRPr="00A671E6" w:rsidDel="00027FA2" w:rsidRDefault="00027FA2">
            <w:pPr>
              <w:rPr>
                <w:del w:id="955" w:author="Tufan Kumbasar" w:date="2015-06-03T09:12:00Z"/>
                <w:rFonts w:eastAsia="Times New Roman"/>
                <w:sz w:val="18"/>
                <w:szCs w:val="18"/>
                <w:lang w:eastAsia="en-GB"/>
              </w:rPr>
              <w:pPrChange w:id="956" w:author="Tufan Kumbasar" w:date="2015-06-03T09:06:00Z">
                <w:pPr>
                  <w:spacing w:line="360" w:lineRule="auto"/>
                </w:pPr>
              </w:pPrChange>
            </w:pPr>
            <w:del w:id="957" w:author="Tufan Kumbasar" w:date="2015-06-03T09:06:00Z">
              <w:r w:rsidRPr="00027FA2" w:rsidDel="00027FA2">
                <w:rPr>
                  <w:rFonts w:eastAsia="Times New Roman"/>
                  <w:sz w:val="18"/>
                  <w:szCs w:val="18"/>
                  <w:lang w:eastAsia="en-GB"/>
                </w:rPr>
                <w:delText>settling time (s)</w:delText>
              </w:r>
            </w:del>
          </w:p>
        </w:tc>
        <w:tc>
          <w:tcPr>
            <w:tcW w:w="0" w:type="auto"/>
            <w:shd w:val="clear" w:color="auto" w:fill="auto"/>
            <w:vAlign w:val="center"/>
          </w:tcPr>
          <w:p w14:paraId="089548AC" w14:textId="77777777" w:rsidR="00027FA2" w:rsidRPr="00A671E6" w:rsidDel="00027FA2" w:rsidRDefault="00027FA2">
            <w:pPr>
              <w:rPr>
                <w:del w:id="958" w:author="Tufan Kumbasar" w:date="2015-06-03T09:12:00Z"/>
                <w:rFonts w:eastAsia="Times New Roman"/>
                <w:sz w:val="18"/>
                <w:szCs w:val="18"/>
                <w:lang w:eastAsia="en-GB"/>
              </w:rPr>
              <w:pPrChange w:id="959" w:author="Tufan Kumbasar" w:date="2015-06-03T09:07:00Z">
                <w:pPr>
                  <w:spacing w:line="360" w:lineRule="auto"/>
                </w:pPr>
              </w:pPrChange>
            </w:pPr>
            <w:del w:id="960" w:author="Tufan Kumbasar" w:date="2015-06-03T09:07:00Z">
              <w:r w:rsidRPr="00027FA2" w:rsidDel="00027FA2">
                <w:rPr>
                  <w:rFonts w:eastAsia="Times New Roman"/>
                  <w:sz w:val="18"/>
                  <w:szCs w:val="18"/>
                  <w:lang w:eastAsia="en-GB"/>
                </w:rPr>
                <w:delText>overshoot (%)</w:delText>
              </w:r>
            </w:del>
          </w:p>
        </w:tc>
        <w:tc>
          <w:tcPr>
            <w:tcW w:w="0" w:type="auto"/>
            <w:shd w:val="clear" w:color="auto" w:fill="auto"/>
            <w:vAlign w:val="center"/>
          </w:tcPr>
          <w:p w14:paraId="6211A87A" w14:textId="77777777" w:rsidR="00027FA2" w:rsidRPr="00A671E6" w:rsidDel="00027FA2" w:rsidRDefault="00027FA2">
            <w:pPr>
              <w:rPr>
                <w:del w:id="961" w:author="Tufan Kumbasar" w:date="2015-06-03T09:12:00Z"/>
                <w:rFonts w:eastAsia="Times New Roman"/>
                <w:sz w:val="18"/>
                <w:szCs w:val="18"/>
                <w:lang w:eastAsia="en-GB"/>
              </w:rPr>
              <w:pPrChange w:id="962" w:author="Tufan Kumbasar" w:date="2015-06-03T09:06:00Z">
                <w:pPr>
                  <w:spacing w:line="360" w:lineRule="auto"/>
                </w:pPr>
              </w:pPrChange>
            </w:pPr>
            <w:del w:id="963" w:author="Tufan Kumbasar" w:date="2015-06-03T09:12:00Z">
              <w:r w:rsidRPr="00A671E6" w:rsidDel="00027FA2">
                <w:rPr>
                  <w:rFonts w:eastAsia="Times New Roman"/>
                  <w:sz w:val="18"/>
                  <w:szCs w:val="18"/>
                  <w:lang w:eastAsia="en-GB"/>
                </w:rPr>
                <w:delText>ITAE</w:delText>
              </w:r>
            </w:del>
          </w:p>
        </w:tc>
      </w:tr>
      <w:tr w:rsidR="00027FA2" w:rsidRPr="00027FA2" w:rsidDel="00027FA2" w14:paraId="62821FEA" w14:textId="77777777" w:rsidTr="00027FA2">
        <w:trPr>
          <w:trHeight w:val="334"/>
          <w:del w:id="964" w:author="Tufan Kumbasar" w:date="2015-06-03T09:12:00Z"/>
        </w:trPr>
        <w:tc>
          <w:tcPr>
            <w:tcW w:w="0" w:type="auto"/>
            <w:vMerge w:val="restart"/>
            <w:shd w:val="clear" w:color="auto" w:fill="auto"/>
            <w:vAlign w:val="center"/>
          </w:tcPr>
          <w:p w14:paraId="78B75182" w14:textId="77777777" w:rsidR="00027FA2" w:rsidRPr="00AC5EEE" w:rsidDel="00027FA2" w:rsidRDefault="00027FA2">
            <w:pPr>
              <w:rPr>
                <w:del w:id="965" w:author="Tufan Kumbasar" w:date="2015-06-03T09:05:00Z"/>
                <w:rFonts w:eastAsia="Times New Roman"/>
                <w:sz w:val="18"/>
                <w:szCs w:val="18"/>
                <w:lang w:eastAsia="en-GB"/>
                <w:rPrChange w:id="966" w:author="Tufan Kumbasar" w:date="2015-06-03T09:05:00Z">
                  <w:rPr>
                    <w:del w:id="967" w:author="Tufan Kumbasar" w:date="2015-06-03T09:05:00Z"/>
                    <w:rFonts w:eastAsia="Times New Roman"/>
                    <w:lang w:val="en-GB" w:eastAsia="en-GB"/>
                  </w:rPr>
                </w:rPrChange>
              </w:rPr>
              <w:pPrChange w:id="968" w:author="Tufan Kumbasar" w:date="2015-06-03T09:06:00Z">
                <w:pPr>
                  <w:spacing w:line="360" w:lineRule="auto"/>
                </w:pPr>
              </w:pPrChange>
            </w:pPr>
            <w:del w:id="969" w:author="Tufan Kumbasar" w:date="2015-06-03T09:05:00Z">
              <w:r w:rsidRPr="00AC5EEE" w:rsidDel="00027FA2">
                <w:rPr>
                  <w:rFonts w:eastAsia="Times New Roman"/>
                  <w:sz w:val="18"/>
                  <w:szCs w:val="18"/>
                  <w:lang w:eastAsia="en-GB"/>
                  <w:rPrChange w:id="970" w:author="Tufan Kumbasar" w:date="2015-06-03T09:05:00Z">
                    <w:rPr>
                      <w:rFonts w:eastAsia="Times New Roman"/>
                      <w:lang w:val="en-GB" w:eastAsia="en-GB"/>
                    </w:rPr>
                  </w:rPrChange>
                </w:rPr>
                <w:delText xml:space="preserve">Nominal </w:delText>
              </w:r>
            </w:del>
            <w:del w:id="971" w:author="Tufan Kumbasar" w:date="2015-06-03T09:12:00Z">
              <w:r w:rsidRPr="00AC5EEE" w:rsidDel="00027FA2">
                <w:rPr>
                  <w:rFonts w:eastAsia="Times New Roman"/>
                  <w:sz w:val="18"/>
                  <w:szCs w:val="18"/>
                  <w:lang w:eastAsia="en-GB"/>
                  <w:rPrChange w:id="972" w:author="Tufan Kumbasar" w:date="2015-06-03T09:05:00Z">
                    <w:rPr>
                      <w:rFonts w:eastAsia="Times New Roman"/>
                      <w:lang w:val="en-GB" w:eastAsia="en-GB"/>
                    </w:rPr>
                  </w:rPrChange>
                </w:rPr>
                <w:delText>Process</w:delText>
              </w:r>
            </w:del>
          </w:p>
          <w:p w14:paraId="2BBED70C" w14:textId="77777777" w:rsidR="00027FA2" w:rsidRPr="00AC5EEE" w:rsidDel="00027FA2" w:rsidRDefault="00027FA2">
            <w:pPr>
              <w:rPr>
                <w:del w:id="973" w:author="Tufan Kumbasar" w:date="2015-06-03T09:12:00Z"/>
                <w:rFonts w:eastAsia="Times New Roman"/>
                <w:sz w:val="18"/>
                <w:szCs w:val="18"/>
                <w:lang w:eastAsia="en-GB"/>
                <w:rPrChange w:id="974" w:author="Tufan Kumbasar" w:date="2015-06-03T09:05:00Z">
                  <w:rPr>
                    <w:del w:id="975" w:author="Tufan Kumbasar" w:date="2015-06-03T09:12:00Z"/>
                    <w:rFonts w:eastAsia="Times New Roman"/>
                    <w:lang w:val="en-GB" w:eastAsia="en-GB"/>
                  </w:rPr>
                </w:rPrChange>
              </w:rPr>
              <w:pPrChange w:id="976" w:author="Tufan Kumbasar" w:date="2015-06-03T09:06:00Z">
                <w:pPr>
                  <w:spacing w:line="360" w:lineRule="auto"/>
                </w:pPr>
              </w:pPrChange>
            </w:pPr>
            <w:del w:id="977" w:author="Tufan Kumbasar" w:date="2015-06-03T09:05:00Z">
              <w:r w:rsidRPr="00AC5EEE" w:rsidDel="00027FA2">
                <w:rPr>
                  <w:rFonts w:eastAsia="Times New Roman"/>
                  <w:sz w:val="18"/>
                  <w:szCs w:val="18"/>
                  <w:lang w:eastAsia="en-GB"/>
                  <w:rPrChange w:id="978" w:author="Tufan Kumbasar" w:date="2015-06-03T09:05:00Z">
                    <w:rPr>
                      <w:rFonts w:eastAsia="Times New Roman"/>
                      <w:lang w:val="en-GB" w:eastAsia="en-GB"/>
                    </w:rPr>
                  </w:rPrChange>
                </w:rPr>
                <w:delText>K=1, T=1, L=0.2</w:delText>
              </w:r>
            </w:del>
          </w:p>
        </w:tc>
        <w:tc>
          <w:tcPr>
            <w:tcW w:w="0" w:type="auto"/>
            <w:shd w:val="clear" w:color="auto" w:fill="auto"/>
            <w:vAlign w:val="center"/>
          </w:tcPr>
          <w:p w14:paraId="534CB3B6" w14:textId="77777777" w:rsidR="00027FA2" w:rsidRPr="00AC5EEE" w:rsidDel="00027FA2" w:rsidRDefault="00027FA2">
            <w:pPr>
              <w:rPr>
                <w:del w:id="979" w:author="Tufan Kumbasar" w:date="2015-06-03T09:12:00Z"/>
                <w:rFonts w:eastAsia="Times New Roman"/>
                <w:color w:val="000000"/>
                <w:sz w:val="18"/>
                <w:szCs w:val="18"/>
                <w:lang w:eastAsia="en-GB"/>
                <w:rPrChange w:id="980" w:author="Tufan Kumbasar" w:date="2015-06-03T09:05:00Z">
                  <w:rPr>
                    <w:del w:id="981" w:author="Tufan Kumbasar" w:date="2015-06-03T09:12:00Z"/>
                    <w:rFonts w:eastAsia="Times New Roman"/>
                    <w:color w:val="000000"/>
                    <w:lang w:val="en-GB" w:eastAsia="en-GB"/>
                  </w:rPr>
                </w:rPrChange>
              </w:rPr>
              <w:pPrChange w:id="982" w:author="Tufan Kumbasar" w:date="2015-06-03T09:06:00Z">
                <w:pPr>
                  <w:spacing w:line="360" w:lineRule="auto"/>
                </w:pPr>
              </w:pPrChange>
            </w:pPr>
            <w:del w:id="983" w:author="Tufan Kumbasar" w:date="2015-06-03T09:12:00Z">
              <w:r w:rsidRPr="00AC5EEE" w:rsidDel="00027FA2">
                <w:rPr>
                  <w:rFonts w:eastAsia="Times New Roman"/>
                  <w:color w:val="000000"/>
                  <w:sz w:val="18"/>
                  <w:szCs w:val="18"/>
                  <w:lang w:eastAsia="en-GB"/>
                  <w:rPrChange w:id="984" w:author="Tufan Kumbasar" w:date="2015-06-03T09:05:00Z">
                    <w:rPr>
                      <w:rFonts w:eastAsia="Times New Roman"/>
                      <w:color w:val="000000"/>
                      <w:lang w:val="en-GB" w:eastAsia="en-GB"/>
                    </w:rPr>
                  </w:rPrChange>
                </w:rPr>
                <w:delText>KM</w:delText>
              </w:r>
            </w:del>
          </w:p>
        </w:tc>
        <w:tc>
          <w:tcPr>
            <w:tcW w:w="0" w:type="auto"/>
            <w:shd w:val="clear" w:color="auto" w:fill="auto"/>
            <w:vAlign w:val="center"/>
          </w:tcPr>
          <w:p w14:paraId="40972A7A" w14:textId="77777777" w:rsidR="00027FA2" w:rsidRPr="00AC5EEE" w:rsidDel="00027FA2" w:rsidRDefault="00027FA2">
            <w:pPr>
              <w:rPr>
                <w:del w:id="985" w:author="Tufan Kumbasar" w:date="2015-06-03T09:12:00Z"/>
                <w:rFonts w:eastAsia="Times New Roman"/>
                <w:color w:val="000000"/>
                <w:sz w:val="18"/>
                <w:szCs w:val="18"/>
                <w:lang w:eastAsia="en-GB"/>
                <w:rPrChange w:id="986" w:author="Tufan Kumbasar" w:date="2015-06-03T09:05:00Z">
                  <w:rPr>
                    <w:del w:id="987" w:author="Tufan Kumbasar" w:date="2015-06-03T09:12:00Z"/>
                    <w:rFonts w:eastAsia="Times New Roman"/>
                    <w:color w:val="000000"/>
                    <w:lang w:val="en-GB" w:eastAsia="en-GB"/>
                  </w:rPr>
                </w:rPrChange>
              </w:rPr>
              <w:pPrChange w:id="988" w:author="Tufan Kumbasar" w:date="2015-06-03T09:06:00Z">
                <w:pPr>
                  <w:spacing w:line="360" w:lineRule="auto"/>
                </w:pPr>
              </w:pPrChange>
            </w:pPr>
            <w:del w:id="989" w:author="Tufan Kumbasar" w:date="2015-06-03T09:12:00Z">
              <w:r w:rsidRPr="00AC5EEE" w:rsidDel="00027FA2">
                <w:rPr>
                  <w:rFonts w:eastAsia="Times New Roman"/>
                  <w:color w:val="000000"/>
                  <w:sz w:val="18"/>
                  <w:szCs w:val="18"/>
                  <w:lang w:eastAsia="en-GB"/>
                  <w:rPrChange w:id="990" w:author="Tufan Kumbasar" w:date="2015-06-03T09:05:00Z">
                    <w:rPr>
                      <w:rFonts w:eastAsia="Times New Roman"/>
                      <w:color w:val="000000"/>
                      <w:lang w:val="en-GB" w:eastAsia="en-GB"/>
                    </w:rPr>
                  </w:rPrChange>
                </w:rPr>
                <w:delText>1.15</w:delText>
              </w:r>
            </w:del>
          </w:p>
        </w:tc>
        <w:tc>
          <w:tcPr>
            <w:tcW w:w="0" w:type="auto"/>
            <w:shd w:val="clear" w:color="auto" w:fill="auto"/>
            <w:vAlign w:val="center"/>
          </w:tcPr>
          <w:p w14:paraId="0245709A" w14:textId="77777777" w:rsidR="00027FA2" w:rsidRPr="00AC5EEE" w:rsidDel="00027FA2" w:rsidRDefault="00027FA2">
            <w:pPr>
              <w:rPr>
                <w:del w:id="991" w:author="Tufan Kumbasar" w:date="2015-06-03T09:12:00Z"/>
                <w:rFonts w:eastAsia="Times New Roman"/>
                <w:color w:val="000000"/>
                <w:sz w:val="18"/>
                <w:szCs w:val="18"/>
                <w:lang w:eastAsia="en-GB"/>
                <w:rPrChange w:id="992" w:author="Tufan Kumbasar" w:date="2015-06-03T09:05:00Z">
                  <w:rPr>
                    <w:del w:id="993" w:author="Tufan Kumbasar" w:date="2015-06-03T09:12:00Z"/>
                    <w:rFonts w:eastAsia="Times New Roman"/>
                    <w:color w:val="000000"/>
                    <w:lang w:val="en-GB" w:eastAsia="en-GB"/>
                  </w:rPr>
                </w:rPrChange>
              </w:rPr>
              <w:pPrChange w:id="994" w:author="Tufan Kumbasar" w:date="2015-06-03T09:07:00Z">
                <w:pPr>
                  <w:spacing w:line="360" w:lineRule="auto"/>
                </w:pPr>
              </w:pPrChange>
            </w:pPr>
            <w:del w:id="995" w:author="Tufan Kumbasar" w:date="2015-06-03T09:12:00Z">
              <w:r w:rsidRPr="00AC5EEE" w:rsidDel="00027FA2">
                <w:rPr>
                  <w:rFonts w:eastAsia="Times New Roman"/>
                  <w:color w:val="000000"/>
                  <w:sz w:val="18"/>
                  <w:szCs w:val="18"/>
                  <w:lang w:eastAsia="en-GB"/>
                  <w:rPrChange w:id="996" w:author="Tufan Kumbasar" w:date="2015-06-03T09:05:00Z">
                    <w:rPr>
                      <w:rFonts w:eastAsia="Times New Roman"/>
                      <w:color w:val="000000"/>
                      <w:lang w:val="en-GB" w:eastAsia="en-GB"/>
                    </w:rPr>
                  </w:rPrChange>
                </w:rPr>
                <w:delText>2.6</w:delText>
              </w:r>
            </w:del>
            <w:del w:id="997" w:author="Tufan Kumbasar" w:date="2015-06-03T09:07:00Z">
              <w:r w:rsidRPr="00AC5EEE" w:rsidDel="00027FA2">
                <w:rPr>
                  <w:rFonts w:eastAsia="Times New Roman"/>
                  <w:color w:val="000000"/>
                  <w:sz w:val="18"/>
                  <w:szCs w:val="18"/>
                  <w:lang w:eastAsia="en-GB"/>
                  <w:rPrChange w:id="998" w:author="Tufan Kumbasar" w:date="2015-06-03T09:05:00Z">
                    <w:rPr>
                      <w:rFonts w:eastAsia="Times New Roman"/>
                      <w:color w:val="000000"/>
                      <w:lang w:val="en-GB" w:eastAsia="en-GB"/>
                    </w:rPr>
                  </w:rPrChange>
                </w:rPr>
                <w:delText>00</w:delText>
              </w:r>
            </w:del>
          </w:p>
        </w:tc>
        <w:tc>
          <w:tcPr>
            <w:tcW w:w="0" w:type="auto"/>
            <w:shd w:val="clear" w:color="auto" w:fill="auto"/>
            <w:vAlign w:val="center"/>
          </w:tcPr>
          <w:p w14:paraId="3CFD7519" w14:textId="77777777" w:rsidR="00027FA2" w:rsidRPr="00AC5EEE" w:rsidDel="00027FA2" w:rsidRDefault="00027FA2">
            <w:pPr>
              <w:rPr>
                <w:del w:id="999" w:author="Tufan Kumbasar" w:date="2015-06-03T09:12:00Z"/>
                <w:rFonts w:eastAsia="Times New Roman"/>
                <w:color w:val="000000"/>
                <w:sz w:val="18"/>
                <w:szCs w:val="18"/>
                <w:lang w:eastAsia="en-GB"/>
                <w:rPrChange w:id="1000" w:author="Tufan Kumbasar" w:date="2015-06-03T09:05:00Z">
                  <w:rPr>
                    <w:del w:id="1001" w:author="Tufan Kumbasar" w:date="2015-06-03T09:12:00Z"/>
                    <w:rFonts w:eastAsia="Times New Roman"/>
                    <w:color w:val="000000"/>
                    <w:lang w:val="en-GB" w:eastAsia="en-GB"/>
                  </w:rPr>
                </w:rPrChange>
              </w:rPr>
              <w:pPrChange w:id="1002" w:author="Tufan Kumbasar" w:date="2015-06-03T09:06:00Z">
                <w:pPr>
                  <w:spacing w:line="360" w:lineRule="auto"/>
                </w:pPr>
              </w:pPrChange>
            </w:pPr>
            <w:del w:id="1003" w:author="Tufan Kumbasar" w:date="2015-06-03T09:12:00Z">
              <w:r w:rsidRPr="00AC5EEE" w:rsidDel="00027FA2">
                <w:rPr>
                  <w:rFonts w:eastAsia="Times New Roman"/>
                  <w:color w:val="000000"/>
                  <w:sz w:val="18"/>
                  <w:szCs w:val="18"/>
                  <w:lang w:eastAsia="en-GB"/>
                  <w:rPrChange w:id="1004" w:author="Tufan Kumbasar" w:date="2015-06-03T09:05:00Z">
                    <w:rPr>
                      <w:rFonts w:eastAsia="Times New Roman"/>
                      <w:color w:val="000000"/>
                      <w:lang w:val="en-GB" w:eastAsia="en-GB"/>
                    </w:rPr>
                  </w:rPrChange>
                </w:rPr>
                <w:delText>13.938</w:delText>
              </w:r>
            </w:del>
          </w:p>
        </w:tc>
      </w:tr>
      <w:tr w:rsidR="00027FA2" w:rsidRPr="00027FA2" w:rsidDel="00027FA2" w14:paraId="505198ED" w14:textId="77777777" w:rsidTr="00027FA2">
        <w:trPr>
          <w:trHeight w:val="333"/>
          <w:del w:id="1005" w:author="Tufan Kumbasar" w:date="2015-06-03T09:12:00Z"/>
        </w:trPr>
        <w:tc>
          <w:tcPr>
            <w:tcW w:w="0" w:type="auto"/>
            <w:vMerge/>
            <w:shd w:val="clear" w:color="auto" w:fill="auto"/>
            <w:vAlign w:val="center"/>
          </w:tcPr>
          <w:p w14:paraId="350F5110" w14:textId="77777777" w:rsidR="00027FA2" w:rsidRPr="00AC5EEE" w:rsidDel="00027FA2" w:rsidRDefault="00027FA2">
            <w:pPr>
              <w:rPr>
                <w:del w:id="1006" w:author="Tufan Kumbasar" w:date="2015-06-03T09:12:00Z"/>
                <w:rFonts w:eastAsia="Times New Roman"/>
                <w:sz w:val="18"/>
                <w:szCs w:val="18"/>
                <w:lang w:eastAsia="en-GB"/>
                <w:rPrChange w:id="1007" w:author="Tufan Kumbasar" w:date="2015-06-03T09:05:00Z">
                  <w:rPr>
                    <w:del w:id="1008" w:author="Tufan Kumbasar" w:date="2015-06-03T09:12:00Z"/>
                    <w:rFonts w:eastAsia="Times New Roman"/>
                    <w:lang w:val="en-GB" w:eastAsia="en-GB"/>
                  </w:rPr>
                </w:rPrChange>
              </w:rPr>
              <w:pPrChange w:id="1009" w:author="Tufan Kumbasar" w:date="2015-06-03T09:06:00Z">
                <w:pPr>
                  <w:spacing w:line="360" w:lineRule="auto"/>
                </w:pPr>
              </w:pPrChange>
            </w:pPr>
          </w:p>
        </w:tc>
        <w:tc>
          <w:tcPr>
            <w:tcW w:w="0" w:type="auto"/>
            <w:shd w:val="clear" w:color="auto" w:fill="auto"/>
            <w:vAlign w:val="center"/>
          </w:tcPr>
          <w:p w14:paraId="27A5B2B9" w14:textId="77777777" w:rsidR="00027FA2" w:rsidRPr="00AC5EEE" w:rsidDel="00027FA2" w:rsidRDefault="00027FA2">
            <w:pPr>
              <w:rPr>
                <w:del w:id="1010" w:author="Tufan Kumbasar" w:date="2015-06-03T09:12:00Z"/>
                <w:rFonts w:eastAsia="Times New Roman"/>
                <w:color w:val="000000"/>
                <w:sz w:val="18"/>
                <w:szCs w:val="18"/>
                <w:lang w:eastAsia="en-GB"/>
                <w:rPrChange w:id="1011" w:author="Tufan Kumbasar" w:date="2015-06-03T09:05:00Z">
                  <w:rPr>
                    <w:del w:id="1012" w:author="Tufan Kumbasar" w:date="2015-06-03T09:12:00Z"/>
                    <w:rFonts w:eastAsia="Times New Roman"/>
                    <w:color w:val="000000"/>
                    <w:lang w:val="en-GB" w:eastAsia="en-GB"/>
                  </w:rPr>
                </w:rPrChange>
              </w:rPr>
              <w:pPrChange w:id="1013" w:author="Tufan Kumbasar" w:date="2015-06-03T09:06:00Z">
                <w:pPr>
                  <w:spacing w:line="360" w:lineRule="auto"/>
                </w:pPr>
              </w:pPrChange>
            </w:pPr>
            <w:del w:id="1014" w:author="Tufan Kumbasar" w:date="2015-06-03T09:12:00Z">
              <w:r w:rsidRPr="00AC5EEE" w:rsidDel="00027FA2">
                <w:rPr>
                  <w:rFonts w:eastAsia="Times New Roman"/>
                  <w:color w:val="000000"/>
                  <w:sz w:val="18"/>
                  <w:szCs w:val="18"/>
                  <w:lang w:eastAsia="en-GB"/>
                  <w:rPrChange w:id="1015" w:author="Tufan Kumbasar" w:date="2015-06-03T09:05:00Z">
                    <w:rPr>
                      <w:rFonts w:eastAsia="Times New Roman"/>
                      <w:color w:val="000000"/>
                      <w:lang w:val="en-GB" w:eastAsia="en-GB"/>
                    </w:rPr>
                  </w:rPrChange>
                </w:rPr>
                <w:delText>WM</w:delText>
              </w:r>
            </w:del>
          </w:p>
        </w:tc>
        <w:tc>
          <w:tcPr>
            <w:tcW w:w="0" w:type="auto"/>
            <w:shd w:val="clear" w:color="auto" w:fill="auto"/>
            <w:vAlign w:val="center"/>
          </w:tcPr>
          <w:p w14:paraId="1AC629DE" w14:textId="77777777" w:rsidR="00027FA2" w:rsidRPr="00AC5EEE" w:rsidDel="00027FA2" w:rsidRDefault="00027FA2">
            <w:pPr>
              <w:rPr>
                <w:del w:id="1016" w:author="Tufan Kumbasar" w:date="2015-06-03T09:12:00Z"/>
                <w:rFonts w:eastAsia="Times New Roman"/>
                <w:color w:val="000000"/>
                <w:sz w:val="18"/>
                <w:szCs w:val="18"/>
                <w:lang w:eastAsia="en-GB"/>
                <w:rPrChange w:id="1017" w:author="Tufan Kumbasar" w:date="2015-06-03T09:05:00Z">
                  <w:rPr>
                    <w:del w:id="1018" w:author="Tufan Kumbasar" w:date="2015-06-03T09:12:00Z"/>
                    <w:rFonts w:eastAsia="Times New Roman"/>
                    <w:color w:val="000000"/>
                    <w:lang w:val="en-GB" w:eastAsia="en-GB"/>
                  </w:rPr>
                </w:rPrChange>
              </w:rPr>
              <w:pPrChange w:id="1019" w:author="Tufan Kumbasar" w:date="2015-06-03T09:06:00Z">
                <w:pPr>
                  <w:spacing w:line="360" w:lineRule="auto"/>
                </w:pPr>
              </w:pPrChange>
            </w:pPr>
            <w:del w:id="1020" w:author="Tufan Kumbasar" w:date="2015-06-03T09:12:00Z">
              <w:r w:rsidRPr="00AC5EEE" w:rsidDel="00027FA2">
                <w:rPr>
                  <w:rFonts w:eastAsia="Times New Roman"/>
                  <w:color w:val="000000"/>
                  <w:sz w:val="18"/>
                  <w:szCs w:val="18"/>
                  <w:lang w:eastAsia="en-GB"/>
                  <w:rPrChange w:id="1021" w:author="Tufan Kumbasar" w:date="2015-06-03T09:05:00Z">
                    <w:rPr>
                      <w:rFonts w:eastAsia="Times New Roman"/>
                      <w:color w:val="000000"/>
                      <w:lang w:val="en-GB" w:eastAsia="en-GB"/>
                    </w:rPr>
                  </w:rPrChange>
                </w:rPr>
                <w:delText>1.15</w:delText>
              </w:r>
            </w:del>
          </w:p>
        </w:tc>
        <w:tc>
          <w:tcPr>
            <w:tcW w:w="0" w:type="auto"/>
            <w:shd w:val="clear" w:color="auto" w:fill="auto"/>
            <w:vAlign w:val="center"/>
          </w:tcPr>
          <w:p w14:paraId="3F40E824" w14:textId="77777777" w:rsidR="00027FA2" w:rsidRPr="00AC5EEE" w:rsidDel="00027FA2" w:rsidRDefault="00027FA2">
            <w:pPr>
              <w:rPr>
                <w:del w:id="1022" w:author="Tufan Kumbasar" w:date="2015-06-03T09:12:00Z"/>
                <w:rFonts w:eastAsia="Times New Roman"/>
                <w:color w:val="000000"/>
                <w:sz w:val="18"/>
                <w:szCs w:val="18"/>
                <w:lang w:eastAsia="en-GB"/>
                <w:rPrChange w:id="1023" w:author="Tufan Kumbasar" w:date="2015-06-03T09:05:00Z">
                  <w:rPr>
                    <w:del w:id="1024" w:author="Tufan Kumbasar" w:date="2015-06-03T09:12:00Z"/>
                    <w:rFonts w:eastAsia="Times New Roman"/>
                    <w:color w:val="000000"/>
                    <w:lang w:val="en-GB" w:eastAsia="en-GB"/>
                  </w:rPr>
                </w:rPrChange>
              </w:rPr>
              <w:pPrChange w:id="1025" w:author="Tufan Kumbasar" w:date="2015-06-03T09:07:00Z">
                <w:pPr>
                  <w:spacing w:line="360" w:lineRule="auto"/>
                </w:pPr>
              </w:pPrChange>
            </w:pPr>
            <w:del w:id="1026" w:author="Tufan Kumbasar" w:date="2015-06-03T09:12:00Z">
              <w:r w:rsidRPr="00AC5EEE" w:rsidDel="00027FA2">
                <w:rPr>
                  <w:rFonts w:eastAsia="Times New Roman"/>
                  <w:color w:val="000000"/>
                  <w:sz w:val="18"/>
                  <w:szCs w:val="18"/>
                  <w:lang w:eastAsia="en-GB"/>
                  <w:rPrChange w:id="1027" w:author="Tufan Kumbasar" w:date="2015-06-03T09:05:00Z">
                    <w:rPr>
                      <w:rFonts w:eastAsia="Times New Roman"/>
                      <w:color w:val="000000"/>
                      <w:lang w:val="en-GB" w:eastAsia="en-GB"/>
                    </w:rPr>
                  </w:rPrChange>
                </w:rPr>
                <w:delText>0.0</w:delText>
              </w:r>
            </w:del>
            <w:del w:id="1028" w:author="Tufan Kumbasar" w:date="2015-06-03T09:07:00Z">
              <w:r w:rsidRPr="00AC5EEE" w:rsidDel="00027FA2">
                <w:rPr>
                  <w:rFonts w:eastAsia="Times New Roman"/>
                  <w:color w:val="000000"/>
                  <w:sz w:val="18"/>
                  <w:szCs w:val="18"/>
                  <w:lang w:eastAsia="en-GB"/>
                  <w:rPrChange w:id="1029" w:author="Tufan Kumbasar" w:date="2015-06-03T09:05:00Z">
                    <w:rPr>
                      <w:rFonts w:eastAsia="Times New Roman"/>
                      <w:color w:val="000000"/>
                      <w:lang w:val="en-GB" w:eastAsia="en-GB"/>
                    </w:rPr>
                  </w:rPrChange>
                </w:rPr>
                <w:delText>00</w:delText>
              </w:r>
            </w:del>
          </w:p>
        </w:tc>
        <w:tc>
          <w:tcPr>
            <w:tcW w:w="0" w:type="auto"/>
            <w:shd w:val="clear" w:color="auto" w:fill="auto"/>
            <w:vAlign w:val="center"/>
          </w:tcPr>
          <w:p w14:paraId="38167349" w14:textId="77777777" w:rsidR="00027FA2" w:rsidRPr="00AC5EEE" w:rsidDel="00027FA2" w:rsidRDefault="00027FA2">
            <w:pPr>
              <w:rPr>
                <w:del w:id="1030" w:author="Tufan Kumbasar" w:date="2015-06-03T09:12:00Z"/>
                <w:rFonts w:eastAsia="Times New Roman"/>
                <w:color w:val="000000"/>
                <w:sz w:val="18"/>
                <w:szCs w:val="18"/>
                <w:lang w:eastAsia="en-GB"/>
                <w:rPrChange w:id="1031" w:author="Tufan Kumbasar" w:date="2015-06-03T09:05:00Z">
                  <w:rPr>
                    <w:del w:id="1032" w:author="Tufan Kumbasar" w:date="2015-06-03T09:12:00Z"/>
                    <w:rFonts w:eastAsia="Times New Roman"/>
                    <w:color w:val="000000"/>
                    <w:lang w:val="en-GB" w:eastAsia="en-GB"/>
                  </w:rPr>
                </w:rPrChange>
              </w:rPr>
              <w:pPrChange w:id="1033" w:author="Tufan Kumbasar" w:date="2015-06-03T09:06:00Z">
                <w:pPr>
                  <w:spacing w:line="360" w:lineRule="auto"/>
                </w:pPr>
              </w:pPrChange>
            </w:pPr>
            <w:del w:id="1034" w:author="Tufan Kumbasar" w:date="2015-06-03T09:12:00Z">
              <w:r w:rsidRPr="00AC5EEE" w:rsidDel="00027FA2">
                <w:rPr>
                  <w:rFonts w:eastAsia="Times New Roman"/>
                  <w:color w:val="000000"/>
                  <w:sz w:val="18"/>
                  <w:szCs w:val="18"/>
                  <w:lang w:eastAsia="en-GB"/>
                  <w:rPrChange w:id="1035" w:author="Tufan Kumbasar" w:date="2015-06-03T09:05:00Z">
                    <w:rPr>
                      <w:rFonts w:eastAsia="Times New Roman"/>
                      <w:color w:val="000000"/>
                      <w:lang w:val="en-GB" w:eastAsia="en-GB"/>
                    </w:rPr>
                  </w:rPrChange>
                </w:rPr>
                <w:delText>14.059</w:delText>
              </w:r>
            </w:del>
          </w:p>
        </w:tc>
      </w:tr>
      <w:tr w:rsidR="00027FA2" w:rsidRPr="00027FA2" w:rsidDel="00027FA2" w14:paraId="2DE0C9D5" w14:textId="77777777" w:rsidTr="00027FA2">
        <w:trPr>
          <w:trHeight w:val="333"/>
          <w:del w:id="1036" w:author="Tufan Kumbasar" w:date="2015-06-03T09:12:00Z"/>
        </w:trPr>
        <w:tc>
          <w:tcPr>
            <w:tcW w:w="0" w:type="auto"/>
            <w:vMerge/>
            <w:shd w:val="clear" w:color="auto" w:fill="auto"/>
            <w:vAlign w:val="center"/>
          </w:tcPr>
          <w:p w14:paraId="65649B08" w14:textId="77777777" w:rsidR="00027FA2" w:rsidRPr="00AC5EEE" w:rsidDel="00027FA2" w:rsidRDefault="00027FA2">
            <w:pPr>
              <w:rPr>
                <w:del w:id="1037" w:author="Tufan Kumbasar" w:date="2015-06-03T09:12:00Z"/>
                <w:rFonts w:eastAsia="Times New Roman"/>
                <w:sz w:val="18"/>
                <w:szCs w:val="18"/>
                <w:lang w:eastAsia="en-GB"/>
                <w:rPrChange w:id="1038" w:author="Tufan Kumbasar" w:date="2015-06-03T09:05:00Z">
                  <w:rPr>
                    <w:del w:id="1039" w:author="Tufan Kumbasar" w:date="2015-06-03T09:12:00Z"/>
                    <w:rFonts w:eastAsia="Times New Roman"/>
                    <w:lang w:val="en-GB" w:eastAsia="en-GB"/>
                  </w:rPr>
                </w:rPrChange>
              </w:rPr>
              <w:pPrChange w:id="1040" w:author="Tufan Kumbasar" w:date="2015-06-03T09:06:00Z">
                <w:pPr>
                  <w:spacing w:line="360" w:lineRule="auto"/>
                </w:pPr>
              </w:pPrChange>
            </w:pPr>
          </w:p>
        </w:tc>
        <w:tc>
          <w:tcPr>
            <w:tcW w:w="0" w:type="auto"/>
            <w:shd w:val="clear" w:color="auto" w:fill="auto"/>
            <w:vAlign w:val="center"/>
          </w:tcPr>
          <w:p w14:paraId="5F9C6110" w14:textId="77777777" w:rsidR="00027FA2" w:rsidRPr="00AC5EEE" w:rsidDel="00027FA2" w:rsidRDefault="00027FA2">
            <w:pPr>
              <w:rPr>
                <w:del w:id="1041" w:author="Tufan Kumbasar" w:date="2015-06-03T09:12:00Z"/>
                <w:rFonts w:eastAsia="Times New Roman"/>
                <w:color w:val="000000"/>
                <w:sz w:val="18"/>
                <w:szCs w:val="18"/>
                <w:lang w:eastAsia="en-GB"/>
                <w:rPrChange w:id="1042" w:author="Tufan Kumbasar" w:date="2015-06-03T09:05:00Z">
                  <w:rPr>
                    <w:del w:id="1043" w:author="Tufan Kumbasar" w:date="2015-06-03T09:12:00Z"/>
                    <w:rFonts w:eastAsia="Times New Roman"/>
                    <w:color w:val="000000"/>
                    <w:lang w:val="en-GB" w:eastAsia="en-GB"/>
                  </w:rPr>
                </w:rPrChange>
              </w:rPr>
              <w:pPrChange w:id="1044" w:author="Tufan Kumbasar" w:date="2015-06-03T09:06:00Z">
                <w:pPr>
                  <w:spacing w:line="360" w:lineRule="auto"/>
                </w:pPr>
              </w:pPrChange>
            </w:pPr>
            <w:del w:id="1045" w:author="Tufan Kumbasar" w:date="2015-06-03T09:12:00Z">
              <w:r w:rsidRPr="00AC5EEE" w:rsidDel="00027FA2">
                <w:rPr>
                  <w:rFonts w:eastAsia="Times New Roman"/>
                  <w:color w:val="000000"/>
                  <w:sz w:val="18"/>
                  <w:szCs w:val="18"/>
                  <w:lang w:eastAsia="en-GB"/>
                  <w:rPrChange w:id="1046" w:author="Tufan Kumbasar" w:date="2015-06-03T09:05:00Z">
                    <w:rPr>
                      <w:rFonts w:eastAsia="Times New Roman"/>
                      <w:color w:val="000000"/>
                      <w:lang w:val="en-GB" w:eastAsia="en-GB"/>
                    </w:rPr>
                  </w:rPrChange>
                </w:rPr>
                <w:delText>NT</w:delText>
              </w:r>
            </w:del>
          </w:p>
        </w:tc>
        <w:tc>
          <w:tcPr>
            <w:tcW w:w="0" w:type="auto"/>
            <w:shd w:val="clear" w:color="auto" w:fill="auto"/>
            <w:vAlign w:val="center"/>
          </w:tcPr>
          <w:p w14:paraId="0D4496E1" w14:textId="77777777" w:rsidR="00027FA2" w:rsidRPr="00AC5EEE" w:rsidDel="00027FA2" w:rsidRDefault="00027FA2">
            <w:pPr>
              <w:rPr>
                <w:del w:id="1047" w:author="Tufan Kumbasar" w:date="2015-06-03T09:12:00Z"/>
                <w:rFonts w:eastAsia="Times New Roman"/>
                <w:color w:val="000000"/>
                <w:sz w:val="18"/>
                <w:szCs w:val="18"/>
                <w:lang w:eastAsia="en-GB"/>
                <w:rPrChange w:id="1048" w:author="Tufan Kumbasar" w:date="2015-06-03T09:05:00Z">
                  <w:rPr>
                    <w:del w:id="1049" w:author="Tufan Kumbasar" w:date="2015-06-03T09:12:00Z"/>
                    <w:rFonts w:eastAsia="Times New Roman"/>
                    <w:color w:val="000000"/>
                    <w:lang w:val="en-GB" w:eastAsia="en-GB"/>
                  </w:rPr>
                </w:rPrChange>
              </w:rPr>
              <w:pPrChange w:id="1050" w:author="Tufan Kumbasar" w:date="2015-06-03T09:06:00Z">
                <w:pPr>
                  <w:spacing w:line="360" w:lineRule="auto"/>
                </w:pPr>
              </w:pPrChange>
            </w:pPr>
            <w:del w:id="1051" w:author="Tufan Kumbasar" w:date="2015-06-03T09:12:00Z">
              <w:r w:rsidRPr="00AC5EEE" w:rsidDel="00027FA2">
                <w:rPr>
                  <w:rFonts w:eastAsia="Times New Roman"/>
                  <w:color w:val="000000"/>
                  <w:sz w:val="18"/>
                  <w:szCs w:val="18"/>
                  <w:lang w:eastAsia="en-GB"/>
                  <w:rPrChange w:id="1052" w:author="Tufan Kumbasar" w:date="2015-06-03T09:05:00Z">
                    <w:rPr>
                      <w:rFonts w:eastAsia="Times New Roman"/>
                      <w:color w:val="000000"/>
                      <w:lang w:val="en-GB" w:eastAsia="en-GB"/>
                    </w:rPr>
                  </w:rPrChange>
                </w:rPr>
                <w:delText>1.15</w:delText>
              </w:r>
            </w:del>
          </w:p>
        </w:tc>
        <w:tc>
          <w:tcPr>
            <w:tcW w:w="0" w:type="auto"/>
            <w:shd w:val="clear" w:color="auto" w:fill="auto"/>
            <w:vAlign w:val="center"/>
          </w:tcPr>
          <w:p w14:paraId="1B5CF714" w14:textId="77777777" w:rsidR="00027FA2" w:rsidRPr="00AC5EEE" w:rsidDel="00027FA2" w:rsidRDefault="00027FA2">
            <w:pPr>
              <w:rPr>
                <w:del w:id="1053" w:author="Tufan Kumbasar" w:date="2015-06-03T09:12:00Z"/>
                <w:rFonts w:eastAsia="Times New Roman"/>
                <w:color w:val="000000"/>
                <w:sz w:val="18"/>
                <w:szCs w:val="18"/>
                <w:lang w:eastAsia="en-GB"/>
                <w:rPrChange w:id="1054" w:author="Tufan Kumbasar" w:date="2015-06-03T09:05:00Z">
                  <w:rPr>
                    <w:del w:id="1055" w:author="Tufan Kumbasar" w:date="2015-06-03T09:12:00Z"/>
                    <w:rFonts w:eastAsia="Times New Roman"/>
                    <w:color w:val="000000"/>
                    <w:lang w:val="en-GB" w:eastAsia="en-GB"/>
                  </w:rPr>
                </w:rPrChange>
              </w:rPr>
              <w:pPrChange w:id="1056" w:author="Tufan Kumbasar" w:date="2015-06-03T09:07:00Z">
                <w:pPr>
                  <w:spacing w:line="360" w:lineRule="auto"/>
                </w:pPr>
              </w:pPrChange>
            </w:pPr>
            <w:del w:id="1057" w:author="Tufan Kumbasar" w:date="2015-06-03T09:12:00Z">
              <w:r w:rsidRPr="00AC5EEE" w:rsidDel="00027FA2">
                <w:rPr>
                  <w:rFonts w:eastAsia="Times New Roman"/>
                  <w:color w:val="000000"/>
                  <w:sz w:val="18"/>
                  <w:szCs w:val="18"/>
                  <w:lang w:eastAsia="en-GB"/>
                  <w:rPrChange w:id="1058" w:author="Tufan Kumbasar" w:date="2015-06-03T09:05:00Z">
                    <w:rPr>
                      <w:rFonts w:eastAsia="Times New Roman"/>
                      <w:color w:val="000000"/>
                      <w:lang w:val="en-GB" w:eastAsia="en-GB"/>
                    </w:rPr>
                  </w:rPrChange>
                </w:rPr>
                <w:delText>2.9</w:delText>
              </w:r>
            </w:del>
            <w:del w:id="1059" w:author="Tufan Kumbasar" w:date="2015-06-03T09:07:00Z">
              <w:r w:rsidRPr="00AC5EEE" w:rsidDel="00027FA2">
                <w:rPr>
                  <w:rFonts w:eastAsia="Times New Roman"/>
                  <w:color w:val="000000"/>
                  <w:sz w:val="18"/>
                  <w:szCs w:val="18"/>
                  <w:lang w:eastAsia="en-GB"/>
                  <w:rPrChange w:id="1060" w:author="Tufan Kumbasar" w:date="2015-06-03T09:05:00Z">
                    <w:rPr>
                      <w:rFonts w:eastAsia="Times New Roman"/>
                      <w:color w:val="000000"/>
                      <w:lang w:val="en-GB" w:eastAsia="en-GB"/>
                    </w:rPr>
                  </w:rPrChange>
                </w:rPr>
                <w:delText>01</w:delText>
              </w:r>
            </w:del>
          </w:p>
        </w:tc>
        <w:tc>
          <w:tcPr>
            <w:tcW w:w="0" w:type="auto"/>
            <w:shd w:val="clear" w:color="auto" w:fill="auto"/>
            <w:vAlign w:val="center"/>
          </w:tcPr>
          <w:p w14:paraId="587F7CBA" w14:textId="77777777" w:rsidR="00027FA2" w:rsidRPr="00AC5EEE" w:rsidDel="00027FA2" w:rsidRDefault="00027FA2">
            <w:pPr>
              <w:rPr>
                <w:del w:id="1061" w:author="Tufan Kumbasar" w:date="2015-06-03T09:12:00Z"/>
                <w:rFonts w:eastAsia="Times New Roman"/>
                <w:color w:val="000000"/>
                <w:sz w:val="18"/>
                <w:szCs w:val="18"/>
                <w:lang w:eastAsia="en-GB"/>
                <w:rPrChange w:id="1062" w:author="Tufan Kumbasar" w:date="2015-06-03T09:05:00Z">
                  <w:rPr>
                    <w:del w:id="1063" w:author="Tufan Kumbasar" w:date="2015-06-03T09:12:00Z"/>
                    <w:rFonts w:eastAsia="Times New Roman"/>
                    <w:color w:val="000000"/>
                    <w:lang w:val="en-GB" w:eastAsia="en-GB"/>
                  </w:rPr>
                </w:rPrChange>
              </w:rPr>
              <w:pPrChange w:id="1064" w:author="Tufan Kumbasar" w:date="2015-06-03T09:06:00Z">
                <w:pPr>
                  <w:spacing w:line="360" w:lineRule="auto"/>
                </w:pPr>
              </w:pPrChange>
            </w:pPr>
            <w:del w:id="1065" w:author="Tufan Kumbasar" w:date="2015-06-03T09:12:00Z">
              <w:r w:rsidRPr="00AC5EEE" w:rsidDel="00027FA2">
                <w:rPr>
                  <w:rFonts w:eastAsia="Times New Roman"/>
                  <w:color w:val="000000"/>
                  <w:sz w:val="18"/>
                  <w:szCs w:val="18"/>
                  <w:lang w:eastAsia="en-GB"/>
                  <w:rPrChange w:id="1066" w:author="Tufan Kumbasar" w:date="2015-06-03T09:05:00Z">
                    <w:rPr>
                      <w:rFonts w:eastAsia="Times New Roman"/>
                      <w:color w:val="000000"/>
                      <w:lang w:val="en-GB" w:eastAsia="en-GB"/>
                    </w:rPr>
                  </w:rPrChange>
                </w:rPr>
                <w:delText>13.840</w:delText>
              </w:r>
            </w:del>
          </w:p>
        </w:tc>
      </w:tr>
      <w:tr w:rsidR="00027FA2" w:rsidRPr="00027FA2" w:rsidDel="00027FA2" w14:paraId="6080E89C" w14:textId="77777777" w:rsidTr="00027FA2">
        <w:trPr>
          <w:trHeight w:val="333"/>
          <w:del w:id="1067" w:author="Tufan Kumbasar" w:date="2015-06-03T09:12:00Z"/>
        </w:trPr>
        <w:tc>
          <w:tcPr>
            <w:tcW w:w="0" w:type="auto"/>
            <w:vMerge/>
            <w:shd w:val="clear" w:color="auto" w:fill="auto"/>
            <w:vAlign w:val="center"/>
          </w:tcPr>
          <w:p w14:paraId="23ABB730" w14:textId="77777777" w:rsidR="00027FA2" w:rsidRPr="00AC5EEE" w:rsidDel="00027FA2" w:rsidRDefault="00027FA2">
            <w:pPr>
              <w:rPr>
                <w:del w:id="1068" w:author="Tufan Kumbasar" w:date="2015-06-03T09:12:00Z"/>
                <w:rFonts w:eastAsia="Times New Roman"/>
                <w:sz w:val="18"/>
                <w:szCs w:val="18"/>
                <w:lang w:eastAsia="en-GB"/>
                <w:rPrChange w:id="1069" w:author="Tufan Kumbasar" w:date="2015-06-03T09:05:00Z">
                  <w:rPr>
                    <w:del w:id="1070" w:author="Tufan Kumbasar" w:date="2015-06-03T09:12:00Z"/>
                    <w:rFonts w:eastAsia="Times New Roman"/>
                    <w:lang w:val="en-GB" w:eastAsia="en-GB"/>
                  </w:rPr>
                </w:rPrChange>
              </w:rPr>
              <w:pPrChange w:id="1071" w:author="Tufan Kumbasar" w:date="2015-06-03T09:06:00Z">
                <w:pPr>
                  <w:spacing w:line="360" w:lineRule="auto"/>
                </w:pPr>
              </w:pPrChange>
            </w:pPr>
          </w:p>
        </w:tc>
        <w:tc>
          <w:tcPr>
            <w:tcW w:w="0" w:type="auto"/>
            <w:shd w:val="clear" w:color="auto" w:fill="auto"/>
            <w:vAlign w:val="center"/>
          </w:tcPr>
          <w:p w14:paraId="0D9F78DE" w14:textId="77777777" w:rsidR="00027FA2" w:rsidRPr="00AC5EEE" w:rsidDel="00027FA2" w:rsidRDefault="00027FA2">
            <w:pPr>
              <w:rPr>
                <w:del w:id="1072" w:author="Tufan Kumbasar" w:date="2015-06-03T09:12:00Z"/>
                <w:rFonts w:eastAsia="Times New Roman"/>
                <w:color w:val="000000"/>
                <w:sz w:val="18"/>
                <w:szCs w:val="18"/>
                <w:lang w:eastAsia="en-GB"/>
                <w:rPrChange w:id="1073" w:author="Tufan Kumbasar" w:date="2015-06-03T09:05:00Z">
                  <w:rPr>
                    <w:del w:id="1074" w:author="Tufan Kumbasar" w:date="2015-06-03T09:12:00Z"/>
                    <w:rFonts w:eastAsia="Times New Roman"/>
                    <w:color w:val="000000"/>
                    <w:lang w:val="en-GB" w:eastAsia="en-GB"/>
                  </w:rPr>
                </w:rPrChange>
              </w:rPr>
              <w:pPrChange w:id="1075" w:author="Tufan Kumbasar" w:date="2015-06-03T09:06:00Z">
                <w:pPr>
                  <w:spacing w:line="360" w:lineRule="auto"/>
                </w:pPr>
              </w:pPrChange>
            </w:pPr>
            <w:del w:id="1076" w:author="Tufan Kumbasar" w:date="2015-06-03T09:12:00Z">
              <w:r w:rsidRPr="00AC5EEE" w:rsidDel="00027FA2">
                <w:rPr>
                  <w:rFonts w:eastAsia="Times New Roman"/>
                  <w:color w:val="000000"/>
                  <w:sz w:val="18"/>
                  <w:szCs w:val="18"/>
                  <w:lang w:eastAsia="en-GB"/>
                  <w:rPrChange w:id="1077" w:author="Tufan Kumbasar" w:date="2015-06-03T09:05:00Z">
                    <w:rPr>
                      <w:rFonts w:eastAsia="Times New Roman"/>
                      <w:color w:val="000000"/>
                      <w:lang w:val="en-GB" w:eastAsia="en-GB"/>
                    </w:rPr>
                  </w:rPrChange>
                </w:rPr>
                <w:delText>BMM</w:delText>
              </w:r>
            </w:del>
          </w:p>
        </w:tc>
        <w:tc>
          <w:tcPr>
            <w:tcW w:w="0" w:type="auto"/>
            <w:shd w:val="clear" w:color="auto" w:fill="auto"/>
            <w:vAlign w:val="center"/>
          </w:tcPr>
          <w:p w14:paraId="39EC9A9D" w14:textId="77777777" w:rsidR="00027FA2" w:rsidRPr="00AC5EEE" w:rsidDel="00027FA2" w:rsidRDefault="00027FA2">
            <w:pPr>
              <w:rPr>
                <w:del w:id="1078" w:author="Tufan Kumbasar" w:date="2015-06-03T09:12:00Z"/>
                <w:rFonts w:eastAsia="Times New Roman"/>
                <w:color w:val="000000"/>
                <w:sz w:val="18"/>
                <w:szCs w:val="18"/>
                <w:lang w:eastAsia="en-GB"/>
                <w:rPrChange w:id="1079" w:author="Tufan Kumbasar" w:date="2015-06-03T09:05:00Z">
                  <w:rPr>
                    <w:del w:id="1080" w:author="Tufan Kumbasar" w:date="2015-06-03T09:12:00Z"/>
                    <w:rFonts w:eastAsia="Times New Roman"/>
                    <w:color w:val="000000"/>
                    <w:lang w:val="en-GB" w:eastAsia="en-GB"/>
                  </w:rPr>
                </w:rPrChange>
              </w:rPr>
              <w:pPrChange w:id="1081" w:author="Tufan Kumbasar" w:date="2015-06-03T09:06:00Z">
                <w:pPr>
                  <w:spacing w:line="360" w:lineRule="auto"/>
                </w:pPr>
              </w:pPrChange>
            </w:pPr>
            <w:del w:id="1082" w:author="Tufan Kumbasar" w:date="2015-06-03T09:12:00Z">
              <w:r w:rsidRPr="00AC5EEE" w:rsidDel="00027FA2">
                <w:rPr>
                  <w:rFonts w:eastAsia="Times New Roman"/>
                  <w:color w:val="000000"/>
                  <w:sz w:val="18"/>
                  <w:szCs w:val="18"/>
                  <w:lang w:eastAsia="en-GB"/>
                  <w:rPrChange w:id="1083" w:author="Tufan Kumbasar" w:date="2015-06-03T09:05:00Z">
                    <w:rPr>
                      <w:rFonts w:eastAsia="Times New Roman"/>
                      <w:color w:val="000000"/>
                      <w:lang w:val="en-GB" w:eastAsia="en-GB"/>
                    </w:rPr>
                  </w:rPrChange>
                </w:rPr>
                <w:delText>1.15</w:delText>
              </w:r>
            </w:del>
          </w:p>
        </w:tc>
        <w:tc>
          <w:tcPr>
            <w:tcW w:w="0" w:type="auto"/>
            <w:shd w:val="clear" w:color="auto" w:fill="auto"/>
            <w:vAlign w:val="center"/>
          </w:tcPr>
          <w:p w14:paraId="44F45B31" w14:textId="77777777" w:rsidR="00027FA2" w:rsidRPr="00AC5EEE" w:rsidDel="00027FA2" w:rsidRDefault="00027FA2">
            <w:pPr>
              <w:rPr>
                <w:del w:id="1084" w:author="Tufan Kumbasar" w:date="2015-06-03T09:12:00Z"/>
                <w:rFonts w:eastAsia="Times New Roman"/>
                <w:color w:val="000000"/>
                <w:sz w:val="18"/>
                <w:szCs w:val="18"/>
                <w:lang w:eastAsia="en-GB"/>
                <w:rPrChange w:id="1085" w:author="Tufan Kumbasar" w:date="2015-06-03T09:05:00Z">
                  <w:rPr>
                    <w:del w:id="1086" w:author="Tufan Kumbasar" w:date="2015-06-03T09:12:00Z"/>
                    <w:rFonts w:eastAsia="Times New Roman"/>
                    <w:color w:val="000000"/>
                    <w:lang w:val="en-GB" w:eastAsia="en-GB"/>
                  </w:rPr>
                </w:rPrChange>
              </w:rPr>
              <w:pPrChange w:id="1087" w:author="Tufan Kumbasar" w:date="2015-06-03T09:07:00Z">
                <w:pPr>
                  <w:spacing w:line="360" w:lineRule="auto"/>
                </w:pPr>
              </w:pPrChange>
            </w:pPr>
            <w:del w:id="1088" w:author="Tufan Kumbasar" w:date="2015-06-03T09:12:00Z">
              <w:r w:rsidRPr="00AC5EEE" w:rsidDel="00027FA2">
                <w:rPr>
                  <w:rFonts w:eastAsia="Times New Roman"/>
                  <w:color w:val="000000"/>
                  <w:sz w:val="18"/>
                  <w:szCs w:val="18"/>
                  <w:lang w:eastAsia="en-GB"/>
                  <w:rPrChange w:id="1089" w:author="Tufan Kumbasar" w:date="2015-06-03T09:05:00Z">
                    <w:rPr>
                      <w:rFonts w:eastAsia="Times New Roman"/>
                      <w:color w:val="000000"/>
                      <w:lang w:val="en-GB" w:eastAsia="en-GB"/>
                    </w:rPr>
                  </w:rPrChange>
                </w:rPr>
                <w:delText>4.</w:delText>
              </w:r>
            </w:del>
            <w:del w:id="1090" w:author="Tufan Kumbasar" w:date="2015-06-03T09:07:00Z">
              <w:r w:rsidRPr="00AC5EEE" w:rsidDel="00027FA2">
                <w:rPr>
                  <w:rFonts w:eastAsia="Times New Roman"/>
                  <w:color w:val="000000"/>
                  <w:sz w:val="18"/>
                  <w:szCs w:val="18"/>
                  <w:lang w:eastAsia="en-GB"/>
                  <w:rPrChange w:id="1091" w:author="Tufan Kumbasar" w:date="2015-06-03T09:05:00Z">
                    <w:rPr>
                      <w:rFonts w:eastAsia="Times New Roman"/>
                      <w:color w:val="000000"/>
                      <w:lang w:val="en-GB" w:eastAsia="en-GB"/>
                    </w:rPr>
                  </w:rPrChange>
                </w:rPr>
                <w:delText>294</w:delText>
              </w:r>
            </w:del>
          </w:p>
        </w:tc>
        <w:tc>
          <w:tcPr>
            <w:tcW w:w="0" w:type="auto"/>
            <w:shd w:val="clear" w:color="auto" w:fill="auto"/>
            <w:vAlign w:val="center"/>
          </w:tcPr>
          <w:p w14:paraId="6D5B3EB0" w14:textId="77777777" w:rsidR="00027FA2" w:rsidRPr="00AC5EEE" w:rsidDel="00027FA2" w:rsidRDefault="00027FA2">
            <w:pPr>
              <w:rPr>
                <w:del w:id="1092" w:author="Tufan Kumbasar" w:date="2015-06-03T09:12:00Z"/>
                <w:rFonts w:eastAsia="Times New Roman"/>
                <w:color w:val="000000"/>
                <w:sz w:val="18"/>
                <w:szCs w:val="18"/>
                <w:lang w:eastAsia="en-GB"/>
                <w:rPrChange w:id="1093" w:author="Tufan Kumbasar" w:date="2015-06-03T09:05:00Z">
                  <w:rPr>
                    <w:del w:id="1094" w:author="Tufan Kumbasar" w:date="2015-06-03T09:12:00Z"/>
                    <w:rFonts w:eastAsia="Times New Roman"/>
                    <w:color w:val="000000"/>
                    <w:lang w:val="en-GB" w:eastAsia="en-GB"/>
                  </w:rPr>
                </w:rPrChange>
              </w:rPr>
              <w:pPrChange w:id="1095" w:author="Tufan Kumbasar" w:date="2015-06-03T09:06:00Z">
                <w:pPr>
                  <w:spacing w:line="360" w:lineRule="auto"/>
                </w:pPr>
              </w:pPrChange>
            </w:pPr>
            <w:del w:id="1096" w:author="Tufan Kumbasar" w:date="2015-06-03T09:12:00Z">
              <w:r w:rsidRPr="00AC5EEE" w:rsidDel="00027FA2">
                <w:rPr>
                  <w:rFonts w:eastAsia="Times New Roman"/>
                  <w:color w:val="000000"/>
                  <w:sz w:val="18"/>
                  <w:szCs w:val="18"/>
                  <w:lang w:eastAsia="en-GB"/>
                  <w:rPrChange w:id="1097" w:author="Tufan Kumbasar" w:date="2015-06-03T09:05:00Z">
                    <w:rPr>
                      <w:rFonts w:eastAsia="Times New Roman"/>
                      <w:color w:val="000000"/>
                      <w:lang w:val="en-GB" w:eastAsia="en-GB"/>
                    </w:rPr>
                  </w:rPrChange>
                </w:rPr>
                <w:delText>14.035</w:delText>
              </w:r>
            </w:del>
          </w:p>
        </w:tc>
      </w:tr>
      <w:tr w:rsidR="00027FA2" w:rsidRPr="00027FA2" w:rsidDel="00027FA2" w14:paraId="0E8D74D3" w14:textId="77777777" w:rsidTr="00027FA2">
        <w:trPr>
          <w:trHeight w:val="349"/>
          <w:del w:id="1098" w:author="Tufan Kumbasar" w:date="2015-06-03T09:12:00Z"/>
        </w:trPr>
        <w:tc>
          <w:tcPr>
            <w:tcW w:w="0" w:type="auto"/>
            <w:vMerge w:val="restart"/>
            <w:shd w:val="clear" w:color="auto" w:fill="auto"/>
            <w:vAlign w:val="center"/>
          </w:tcPr>
          <w:p w14:paraId="4C68A07B" w14:textId="77777777" w:rsidR="00027FA2" w:rsidRPr="00AC5EEE" w:rsidDel="004F7EE0" w:rsidRDefault="00027FA2">
            <w:pPr>
              <w:rPr>
                <w:del w:id="1099" w:author="Tufan Kumbasar" w:date="2015-06-03T09:05:00Z"/>
                <w:rFonts w:eastAsia="Times New Roman"/>
                <w:sz w:val="18"/>
                <w:szCs w:val="18"/>
                <w:lang w:eastAsia="en-GB"/>
                <w:rPrChange w:id="1100" w:author="Tufan Kumbasar" w:date="2015-06-03T09:05:00Z">
                  <w:rPr>
                    <w:del w:id="1101" w:author="Tufan Kumbasar" w:date="2015-06-03T09:05:00Z"/>
                    <w:rFonts w:eastAsia="Times New Roman"/>
                    <w:lang w:val="en-GB" w:eastAsia="en-GB"/>
                  </w:rPr>
                </w:rPrChange>
              </w:rPr>
              <w:pPrChange w:id="1102" w:author="Tufan Kumbasar" w:date="2015-06-03T09:06:00Z">
                <w:pPr>
                  <w:spacing w:line="360" w:lineRule="auto"/>
                </w:pPr>
              </w:pPrChange>
            </w:pPr>
            <w:del w:id="1103" w:author="Tufan Kumbasar" w:date="2015-06-03T09:05:00Z">
              <w:r w:rsidRPr="00AC5EEE" w:rsidDel="004F7EE0">
                <w:rPr>
                  <w:rFonts w:eastAsia="Times New Roman"/>
                  <w:sz w:val="18"/>
                  <w:szCs w:val="18"/>
                  <w:lang w:eastAsia="en-GB"/>
                  <w:rPrChange w:id="1104" w:author="Tufan Kumbasar" w:date="2015-06-03T09:05:00Z">
                    <w:rPr>
                      <w:rFonts w:eastAsia="Times New Roman"/>
                      <w:lang w:val="en-GB" w:eastAsia="en-GB"/>
                    </w:rPr>
                  </w:rPrChange>
                </w:rPr>
                <w:delText>First Perturbed Process</w:delText>
              </w:r>
            </w:del>
          </w:p>
          <w:p w14:paraId="64E17988" w14:textId="77777777" w:rsidR="00027FA2" w:rsidRPr="00AC5EEE" w:rsidDel="00027FA2" w:rsidRDefault="00027FA2">
            <w:pPr>
              <w:rPr>
                <w:del w:id="1105" w:author="Tufan Kumbasar" w:date="2015-06-03T09:12:00Z"/>
                <w:rFonts w:eastAsia="Times New Roman"/>
                <w:sz w:val="18"/>
                <w:szCs w:val="18"/>
                <w:lang w:eastAsia="en-GB"/>
                <w:rPrChange w:id="1106" w:author="Tufan Kumbasar" w:date="2015-06-03T09:05:00Z">
                  <w:rPr>
                    <w:del w:id="1107" w:author="Tufan Kumbasar" w:date="2015-06-03T09:12:00Z"/>
                    <w:rFonts w:eastAsia="Times New Roman"/>
                    <w:lang w:val="en-GB" w:eastAsia="en-GB"/>
                  </w:rPr>
                </w:rPrChange>
              </w:rPr>
              <w:pPrChange w:id="1108" w:author="Tufan Kumbasar" w:date="2015-06-03T09:06:00Z">
                <w:pPr>
                  <w:spacing w:line="360" w:lineRule="auto"/>
                </w:pPr>
              </w:pPrChange>
            </w:pPr>
            <w:del w:id="1109" w:author="Tufan Kumbasar" w:date="2015-06-03T09:05:00Z">
              <w:r w:rsidRPr="00AC5EEE" w:rsidDel="004F7EE0">
                <w:rPr>
                  <w:rFonts w:eastAsia="Times New Roman"/>
                  <w:sz w:val="18"/>
                  <w:szCs w:val="18"/>
                  <w:lang w:eastAsia="en-GB"/>
                  <w:rPrChange w:id="1110" w:author="Tufan Kumbasar" w:date="2015-06-03T09:05:00Z">
                    <w:rPr>
                      <w:rFonts w:eastAsia="Times New Roman"/>
                      <w:lang w:val="en-GB" w:eastAsia="en-GB"/>
                    </w:rPr>
                  </w:rPrChange>
                </w:rPr>
                <w:delText>K=1.3, T=1.9, L=0.4</w:delText>
              </w:r>
            </w:del>
          </w:p>
        </w:tc>
        <w:tc>
          <w:tcPr>
            <w:tcW w:w="0" w:type="auto"/>
            <w:shd w:val="clear" w:color="auto" w:fill="auto"/>
            <w:vAlign w:val="center"/>
          </w:tcPr>
          <w:p w14:paraId="390030FF" w14:textId="77777777" w:rsidR="00027FA2" w:rsidRPr="00AC5EEE" w:rsidDel="00027FA2" w:rsidRDefault="00027FA2">
            <w:pPr>
              <w:rPr>
                <w:del w:id="1111" w:author="Tufan Kumbasar" w:date="2015-06-03T09:12:00Z"/>
                <w:rFonts w:eastAsia="Times New Roman"/>
                <w:color w:val="000000"/>
                <w:sz w:val="18"/>
                <w:szCs w:val="18"/>
                <w:lang w:eastAsia="en-GB"/>
                <w:rPrChange w:id="1112" w:author="Tufan Kumbasar" w:date="2015-06-03T09:05:00Z">
                  <w:rPr>
                    <w:del w:id="1113" w:author="Tufan Kumbasar" w:date="2015-06-03T09:12:00Z"/>
                    <w:rFonts w:eastAsia="Times New Roman"/>
                    <w:color w:val="000000"/>
                    <w:lang w:val="en-GB" w:eastAsia="en-GB"/>
                  </w:rPr>
                </w:rPrChange>
              </w:rPr>
              <w:pPrChange w:id="1114" w:author="Tufan Kumbasar" w:date="2015-06-03T09:06:00Z">
                <w:pPr>
                  <w:spacing w:line="360" w:lineRule="auto"/>
                </w:pPr>
              </w:pPrChange>
            </w:pPr>
            <w:del w:id="1115" w:author="Tufan Kumbasar" w:date="2015-06-03T09:12:00Z">
              <w:r w:rsidRPr="00AC5EEE" w:rsidDel="00027FA2">
                <w:rPr>
                  <w:rFonts w:eastAsia="Times New Roman"/>
                  <w:color w:val="000000"/>
                  <w:sz w:val="18"/>
                  <w:szCs w:val="18"/>
                  <w:lang w:eastAsia="en-GB"/>
                  <w:rPrChange w:id="1116" w:author="Tufan Kumbasar" w:date="2015-06-03T09:05:00Z">
                    <w:rPr>
                      <w:rFonts w:eastAsia="Times New Roman"/>
                      <w:color w:val="000000"/>
                      <w:lang w:val="en-GB" w:eastAsia="en-GB"/>
                    </w:rPr>
                  </w:rPrChange>
                </w:rPr>
                <w:delText>KM</w:delText>
              </w:r>
            </w:del>
          </w:p>
        </w:tc>
        <w:tc>
          <w:tcPr>
            <w:tcW w:w="0" w:type="auto"/>
            <w:shd w:val="clear" w:color="auto" w:fill="auto"/>
            <w:vAlign w:val="center"/>
          </w:tcPr>
          <w:p w14:paraId="57647144" w14:textId="77777777" w:rsidR="00027FA2" w:rsidRPr="00AC5EEE" w:rsidDel="00027FA2" w:rsidRDefault="00027FA2">
            <w:pPr>
              <w:rPr>
                <w:del w:id="1117" w:author="Tufan Kumbasar" w:date="2015-06-03T09:12:00Z"/>
                <w:rFonts w:eastAsia="Times New Roman"/>
                <w:color w:val="000000"/>
                <w:sz w:val="18"/>
                <w:szCs w:val="18"/>
                <w:lang w:eastAsia="en-GB"/>
                <w:rPrChange w:id="1118" w:author="Tufan Kumbasar" w:date="2015-06-03T09:05:00Z">
                  <w:rPr>
                    <w:del w:id="1119" w:author="Tufan Kumbasar" w:date="2015-06-03T09:12:00Z"/>
                    <w:rFonts w:eastAsia="Times New Roman"/>
                    <w:color w:val="000000"/>
                    <w:lang w:val="en-GB" w:eastAsia="en-GB"/>
                  </w:rPr>
                </w:rPrChange>
              </w:rPr>
              <w:pPrChange w:id="1120" w:author="Tufan Kumbasar" w:date="2015-06-03T09:06:00Z">
                <w:pPr>
                  <w:spacing w:line="360" w:lineRule="auto"/>
                </w:pPr>
              </w:pPrChange>
            </w:pPr>
            <w:del w:id="1121" w:author="Tufan Kumbasar" w:date="2015-06-03T09:12:00Z">
              <w:r w:rsidRPr="00AC5EEE" w:rsidDel="00027FA2">
                <w:rPr>
                  <w:rFonts w:eastAsia="Times New Roman"/>
                  <w:color w:val="000000"/>
                  <w:sz w:val="18"/>
                  <w:szCs w:val="18"/>
                  <w:lang w:eastAsia="en-GB"/>
                  <w:rPrChange w:id="1122" w:author="Tufan Kumbasar" w:date="2015-06-03T09:05:00Z">
                    <w:rPr>
                      <w:rFonts w:eastAsia="Times New Roman"/>
                      <w:color w:val="000000"/>
                      <w:lang w:val="en-GB" w:eastAsia="en-GB"/>
                    </w:rPr>
                  </w:rPrChange>
                </w:rPr>
                <w:delText>8.05</w:delText>
              </w:r>
            </w:del>
          </w:p>
        </w:tc>
        <w:tc>
          <w:tcPr>
            <w:tcW w:w="0" w:type="auto"/>
            <w:shd w:val="clear" w:color="auto" w:fill="auto"/>
            <w:vAlign w:val="center"/>
          </w:tcPr>
          <w:p w14:paraId="435A143F" w14:textId="77777777" w:rsidR="00027FA2" w:rsidRPr="00AC5EEE" w:rsidDel="00027FA2" w:rsidRDefault="00027FA2">
            <w:pPr>
              <w:rPr>
                <w:del w:id="1123" w:author="Tufan Kumbasar" w:date="2015-06-03T09:12:00Z"/>
                <w:rFonts w:eastAsia="Times New Roman"/>
                <w:color w:val="000000"/>
                <w:sz w:val="18"/>
                <w:szCs w:val="18"/>
                <w:lang w:eastAsia="en-GB"/>
                <w:rPrChange w:id="1124" w:author="Tufan Kumbasar" w:date="2015-06-03T09:05:00Z">
                  <w:rPr>
                    <w:del w:id="1125" w:author="Tufan Kumbasar" w:date="2015-06-03T09:12:00Z"/>
                    <w:rFonts w:eastAsia="Times New Roman"/>
                    <w:color w:val="000000"/>
                    <w:lang w:val="en-GB" w:eastAsia="en-GB"/>
                  </w:rPr>
                </w:rPrChange>
              </w:rPr>
              <w:pPrChange w:id="1126" w:author="Tufan Kumbasar" w:date="2015-06-03T09:07:00Z">
                <w:pPr>
                  <w:spacing w:line="360" w:lineRule="auto"/>
                </w:pPr>
              </w:pPrChange>
            </w:pPr>
            <w:del w:id="1127" w:author="Tufan Kumbasar" w:date="2015-06-03T09:12:00Z">
              <w:r w:rsidRPr="00AC5EEE" w:rsidDel="00027FA2">
                <w:rPr>
                  <w:rFonts w:eastAsia="Times New Roman"/>
                  <w:color w:val="000000"/>
                  <w:sz w:val="18"/>
                  <w:szCs w:val="18"/>
                  <w:lang w:eastAsia="en-GB"/>
                  <w:rPrChange w:id="1128" w:author="Tufan Kumbasar" w:date="2015-06-03T09:05:00Z">
                    <w:rPr>
                      <w:rFonts w:eastAsia="Times New Roman"/>
                      <w:color w:val="000000"/>
                      <w:lang w:val="en-GB" w:eastAsia="en-GB"/>
                    </w:rPr>
                  </w:rPrChange>
                </w:rPr>
                <w:delText>61.</w:delText>
              </w:r>
            </w:del>
            <w:del w:id="1129" w:author="Tufan Kumbasar" w:date="2015-06-03T09:07:00Z">
              <w:r w:rsidRPr="00AC5EEE" w:rsidDel="00027FA2">
                <w:rPr>
                  <w:rFonts w:eastAsia="Times New Roman"/>
                  <w:color w:val="000000"/>
                  <w:sz w:val="18"/>
                  <w:szCs w:val="18"/>
                  <w:lang w:eastAsia="en-GB"/>
                  <w:rPrChange w:id="1130" w:author="Tufan Kumbasar" w:date="2015-06-03T09:05:00Z">
                    <w:rPr>
                      <w:rFonts w:eastAsia="Times New Roman"/>
                      <w:color w:val="000000"/>
                      <w:lang w:val="en-GB" w:eastAsia="en-GB"/>
                    </w:rPr>
                  </w:rPrChange>
                </w:rPr>
                <w:delText>155</w:delText>
              </w:r>
            </w:del>
          </w:p>
        </w:tc>
        <w:tc>
          <w:tcPr>
            <w:tcW w:w="0" w:type="auto"/>
            <w:shd w:val="clear" w:color="auto" w:fill="auto"/>
            <w:vAlign w:val="center"/>
          </w:tcPr>
          <w:p w14:paraId="71C786DB" w14:textId="77777777" w:rsidR="00027FA2" w:rsidRPr="00AC5EEE" w:rsidDel="00027FA2" w:rsidRDefault="00027FA2">
            <w:pPr>
              <w:rPr>
                <w:del w:id="1131" w:author="Tufan Kumbasar" w:date="2015-06-03T09:12:00Z"/>
                <w:rFonts w:eastAsia="Times New Roman"/>
                <w:color w:val="000000"/>
                <w:sz w:val="18"/>
                <w:szCs w:val="18"/>
                <w:lang w:eastAsia="en-GB"/>
                <w:rPrChange w:id="1132" w:author="Tufan Kumbasar" w:date="2015-06-03T09:05:00Z">
                  <w:rPr>
                    <w:del w:id="1133" w:author="Tufan Kumbasar" w:date="2015-06-03T09:12:00Z"/>
                    <w:rFonts w:eastAsia="Times New Roman"/>
                    <w:color w:val="000000"/>
                    <w:lang w:val="en-GB" w:eastAsia="en-GB"/>
                  </w:rPr>
                </w:rPrChange>
              </w:rPr>
              <w:pPrChange w:id="1134" w:author="Tufan Kumbasar" w:date="2015-06-03T09:06:00Z">
                <w:pPr>
                  <w:spacing w:line="360" w:lineRule="auto"/>
                </w:pPr>
              </w:pPrChange>
            </w:pPr>
            <w:del w:id="1135" w:author="Tufan Kumbasar" w:date="2015-06-03T09:12:00Z">
              <w:r w:rsidRPr="00AC5EEE" w:rsidDel="00027FA2">
                <w:rPr>
                  <w:rFonts w:eastAsia="Times New Roman"/>
                  <w:color w:val="000000"/>
                  <w:sz w:val="18"/>
                  <w:szCs w:val="18"/>
                  <w:lang w:eastAsia="en-GB"/>
                  <w:rPrChange w:id="1136" w:author="Tufan Kumbasar" w:date="2015-06-03T09:05:00Z">
                    <w:rPr>
                      <w:rFonts w:eastAsia="Times New Roman"/>
                      <w:color w:val="000000"/>
                      <w:lang w:val="en-GB" w:eastAsia="en-GB"/>
                    </w:rPr>
                  </w:rPrChange>
                </w:rPr>
                <w:delText>44.737</w:delText>
              </w:r>
            </w:del>
          </w:p>
        </w:tc>
      </w:tr>
      <w:tr w:rsidR="00027FA2" w:rsidRPr="00027FA2" w:rsidDel="00027FA2" w14:paraId="58990889" w14:textId="77777777" w:rsidTr="00027FA2">
        <w:trPr>
          <w:trHeight w:val="346"/>
          <w:del w:id="1137" w:author="Tufan Kumbasar" w:date="2015-06-03T09:12:00Z"/>
        </w:trPr>
        <w:tc>
          <w:tcPr>
            <w:tcW w:w="0" w:type="auto"/>
            <w:vMerge/>
            <w:shd w:val="clear" w:color="auto" w:fill="auto"/>
            <w:vAlign w:val="center"/>
          </w:tcPr>
          <w:p w14:paraId="63C78077" w14:textId="77777777" w:rsidR="00027FA2" w:rsidRPr="00AC5EEE" w:rsidDel="00027FA2" w:rsidRDefault="00027FA2">
            <w:pPr>
              <w:rPr>
                <w:del w:id="1138" w:author="Tufan Kumbasar" w:date="2015-06-03T09:12:00Z"/>
                <w:rFonts w:eastAsia="Times New Roman"/>
                <w:sz w:val="18"/>
                <w:szCs w:val="18"/>
                <w:lang w:eastAsia="en-GB"/>
                <w:rPrChange w:id="1139" w:author="Tufan Kumbasar" w:date="2015-06-03T09:05:00Z">
                  <w:rPr>
                    <w:del w:id="1140" w:author="Tufan Kumbasar" w:date="2015-06-03T09:12:00Z"/>
                    <w:rFonts w:eastAsia="Times New Roman"/>
                    <w:lang w:val="en-GB" w:eastAsia="en-GB"/>
                  </w:rPr>
                </w:rPrChange>
              </w:rPr>
              <w:pPrChange w:id="1141" w:author="Tufan Kumbasar" w:date="2015-06-03T09:06:00Z">
                <w:pPr>
                  <w:spacing w:line="360" w:lineRule="auto"/>
                </w:pPr>
              </w:pPrChange>
            </w:pPr>
          </w:p>
        </w:tc>
        <w:tc>
          <w:tcPr>
            <w:tcW w:w="0" w:type="auto"/>
            <w:shd w:val="clear" w:color="auto" w:fill="auto"/>
            <w:vAlign w:val="center"/>
          </w:tcPr>
          <w:p w14:paraId="77984FCF" w14:textId="77777777" w:rsidR="00027FA2" w:rsidRPr="00AC5EEE" w:rsidDel="00027FA2" w:rsidRDefault="00027FA2">
            <w:pPr>
              <w:rPr>
                <w:del w:id="1142" w:author="Tufan Kumbasar" w:date="2015-06-03T09:12:00Z"/>
                <w:rFonts w:eastAsia="Times New Roman"/>
                <w:color w:val="000000"/>
                <w:sz w:val="18"/>
                <w:szCs w:val="18"/>
                <w:lang w:eastAsia="en-GB"/>
                <w:rPrChange w:id="1143" w:author="Tufan Kumbasar" w:date="2015-06-03T09:05:00Z">
                  <w:rPr>
                    <w:del w:id="1144" w:author="Tufan Kumbasar" w:date="2015-06-03T09:12:00Z"/>
                    <w:rFonts w:eastAsia="Times New Roman"/>
                    <w:color w:val="000000"/>
                    <w:lang w:val="en-GB" w:eastAsia="en-GB"/>
                  </w:rPr>
                </w:rPrChange>
              </w:rPr>
              <w:pPrChange w:id="1145" w:author="Tufan Kumbasar" w:date="2015-06-03T09:06:00Z">
                <w:pPr>
                  <w:spacing w:line="360" w:lineRule="auto"/>
                </w:pPr>
              </w:pPrChange>
            </w:pPr>
            <w:del w:id="1146" w:author="Tufan Kumbasar" w:date="2015-06-03T09:12:00Z">
              <w:r w:rsidRPr="00AC5EEE" w:rsidDel="00027FA2">
                <w:rPr>
                  <w:rFonts w:eastAsia="Times New Roman"/>
                  <w:color w:val="000000"/>
                  <w:sz w:val="18"/>
                  <w:szCs w:val="18"/>
                  <w:lang w:eastAsia="en-GB"/>
                  <w:rPrChange w:id="1147" w:author="Tufan Kumbasar" w:date="2015-06-03T09:05:00Z">
                    <w:rPr>
                      <w:rFonts w:eastAsia="Times New Roman"/>
                      <w:color w:val="000000"/>
                      <w:lang w:val="en-GB" w:eastAsia="en-GB"/>
                    </w:rPr>
                  </w:rPrChange>
                </w:rPr>
                <w:delText>WM</w:delText>
              </w:r>
            </w:del>
          </w:p>
        </w:tc>
        <w:tc>
          <w:tcPr>
            <w:tcW w:w="0" w:type="auto"/>
            <w:shd w:val="clear" w:color="auto" w:fill="auto"/>
            <w:vAlign w:val="center"/>
          </w:tcPr>
          <w:p w14:paraId="293ABEB2" w14:textId="77777777" w:rsidR="00027FA2" w:rsidRPr="00AC5EEE" w:rsidDel="00027FA2" w:rsidRDefault="00027FA2">
            <w:pPr>
              <w:rPr>
                <w:del w:id="1148" w:author="Tufan Kumbasar" w:date="2015-06-03T09:12:00Z"/>
                <w:rFonts w:eastAsia="Times New Roman"/>
                <w:color w:val="000000"/>
                <w:sz w:val="18"/>
                <w:szCs w:val="18"/>
                <w:lang w:eastAsia="en-GB"/>
                <w:rPrChange w:id="1149" w:author="Tufan Kumbasar" w:date="2015-06-03T09:05:00Z">
                  <w:rPr>
                    <w:del w:id="1150" w:author="Tufan Kumbasar" w:date="2015-06-03T09:12:00Z"/>
                    <w:rFonts w:eastAsia="Times New Roman"/>
                    <w:color w:val="000000"/>
                    <w:lang w:val="en-GB" w:eastAsia="en-GB"/>
                  </w:rPr>
                </w:rPrChange>
              </w:rPr>
              <w:pPrChange w:id="1151" w:author="Tufan Kumbasar" w:date="2015-06-03T09:06:00Z">
                <w:pPr>
                  <w:spacing w:line="360" w:lineRule="auto"/>
                </w:pPr>
              </w:pPrChange>
            </w:pPr>
            <w:del w:id="1152" w:author="Tufan Kumbasar" w:date="2015-06-03T09:12:00Z">
              <w:r w:rsidRPr="00AC5EEE" w:rsidDel="00027FA2">
                <w:rPr>
                  <w:rFonts w:eastAsia="Times New Roman"/>
                  <w:color w:val="000000"/>
                  <w:sz w:val="18"/>
                  <w:szCs w:val="18"/>
                  <w:lang w:eastAsia="en-GB"/>
                  <w:rPrChange w:id="1153" w:author="Tufan Kumbasar" w:date="2015-06-03T09:05:00Z">
                    <w:rPr>
                      <w:rFonts w:eastAsia="Times New Roman"/>
                      <w:color w:val="000000"/>
                      <w:lang w:val="en-GB" w:eastAsia="en-GB"/>
                    </w:rPr>
                  </w:rPrChange>
                </w:rPr>
                <w:delText>10.5</w:delText>
              </w:r>
            </w:del>
          </w:p>
        </w:tc>
        <w:tc>
          <w:tcPr>
            <w:tcW w:w="0" w:type="auto"/>
            <w:shd w:val="clear" w:color="auto" w:fill="auto"/>
            <w:vAlign w:val="center"/>
          </w:tcPr>
          <w:p w14:paraId="4DB28E4D" w14:textId="77777777" w:rsidR="00027FA2" w:rsidRPr="00AC5EEE" w:rsidDel="00027FA2" w:rsidRDefault="00027FA2">
            <w:pPr>
              <w:rPr>
                <w:del w:id="1154" w:author="Tufan Kumbasar" w:date="2015-06-03T09:12:00Z"/>
                <w:rFonts w:eastAsia="Times New Roman"/>
                <w:color w:val="000000"/>
                <w:sz w:val="18"/>
                <w:szCs w:val="18"/>
                <w:lang w:eastAsia="en-GB"/>
                <w:rPrChange w:id="1155" w:author="Tufan Kumbasar" w:date="2015-06-03T09:05:00Z">
                  <w:rPr>
                    <w:del w:id="1156" w:author="Tufan Kumbasar" w:date="2015-06-03T09:12:00Z"/>
                    <w:rFonts w:eastAsia="Times New Roman"/>
                    <w:color w:val="000000"/>
                    <w:lang w:val="en-GB" w:eastAsia="en-GB"/>
                  </w:rPr>
                </w:rPrChange>
              </w:rPr>
              <w:pPrChange w:id="1157" w:author="Tufan Kumbasar" w:date="2015-06-03T09:07:00Z">
                <w:pPr>
                  <w:spacing w:line="360" w:lineRule="auto"/>
                </w:pPr>
              </w:pPrChange>
            </w:pPr>
            <w:del w:id="1158" w:author="Tufan Kumbasar" w:date="2015-06-03T09:12:00Z">
              <w:r w:rsidRPr="00AC5EEE" w:rsidDel="00027FA2">
                <w:rPr>
                  <w:rFonts w:eastAsia="Times New Roman"/>
                  <w:color w:val="000000"/>
                  <w:sz w:val="18"/>
                  <w:szCs w:val="18"/>
                  <w:lang w:eastAsia="en-GB"/>
                  <w:rPrChange w:id="1159" w:author="Tufan Kumbasar" w:date="2015-06-03T09:05:00Z">
                    <w:rPr>
                      <w:rFonts w:eastAsia="Times New Roman"/>
                      <w:color w:val="000000"/>
                      <w:lang w:val="en-GB" w:eastAsia="en-GB"/>
                    </w:rPr>
                  </w:rPrChange>
                </w:rPr>
                <w:delText>57.0</w:delText>
              </w:r>
            </w:del>
            <w:del w:id="1160" w:author="Tufan Kumbasar" w:date="2015-06-03T09:07:00Z">
              <w:r w:rsidRPr="00AC5EEE" w:rsidDel="00027FA2">
                <w:rPr>
                  <w:rFonts w:eastAsia="Times New Roman"/>
                  <w:color w:val="000000"/>
                  <w:sz w:val="18"/>
                  <w:szCs w:val="18"/>
                  <w:lang w:eastAsia="en-GB"/>
                  <w:rPrChange w:id="1161" w:author="Tufan Kumbasar" w:date="2015-06-03T09:05:00Z">
                    <w:rPr>
                      <w:rFonts w:eastAsia="Times New Roman"/>
                      <w:color w:val="000000"/>
                      <w:lang w:val="en-GB" w:eastAsia="en-GB"/>
                    </w:rPr>
                  </w:rPrChange>
                </w:rPr>
                <w:delText>27</w:delText>
              </w:r>
            </w:del>
          </w:p>
        </w:tc>
        <w:tc>
          <w:tcPr>
            <w:tcW w:w="0" w:type="auto"/>
            <w:shd w:val="clear" w:color="auto" w:fill="auto"/>
            <w:vAlign w:val="center"/>
          </w:tcPr>
          <w:p w14:paraId="5609FF6E" w14:textId="77777777" w:rsidR="00027FA2" w:rsidRPr="00AC5EEE" w:rsidDel="00027FA2" w:rsidRDefault="00027FA2">
            <w:pPr>
              <w:rPr>
                <w:del w:id="1162" w:author="Tufan Kumbasar" w:date="2015-06-03T09:12:00Z"/>
                <w:rFonts w:eastAsia="Times New Roman"/>
                <w:color w:val="000000"/>
                <w:sz w:val="18"/>
                <w:szCs w:val="18"/>
                <w:lang w:eastAsia="en-GB"/>
                <w:rPrChange w:id="1163" w:author="Tufan Kumbasar" w:date="2015-06-03T09:05:00Z">
                  <w:rPr>
                    <w:del w:id="1164" w:author="Tufan Kumbasar" w:date="2015-06-03T09:12:00Z"/>
                    <w:rFonts w:eastAsia="Times New Roman"/>
                    <w:color w:val="000000"/>
                    <w:lang w:val="en-GB" w:eastAsia="en-GB"/>
                  </w:rPr>
                </w:rPrChange>
              </w:rPr>
              <w:pPrChange w:id="1165" w:author="Tufan Kumbasar" w:date="2015-06-03T09:06:00Z">
                <w:pPr>
                  <w:spacing w:line="360" w:lineRule="auto"/>
                </w:pPr>
              </w:pPrChange>
            </w:pPr>
            <w:del w:id="1166" w:author="Tufan Kumbasar" w:date="2015-06-03T09:12:00Z">
              <w:r w:rsidRPr="00AC5EEE" w:rsidDel="00027FA2">
                <w:rPr>
                  <w:rFonts w:eastAsia="Times New Roman"/>
                  <w:color w:val="000000"/>
                  <w:sz w:val="18"/>
                  <w:szCs w:val="18"/>
                  <w:lang w:eastAsia="en-GB"/>
                  <w:rPrChange w:id="1167" w:author="Tufan Kumbasar" w:date="2015-06-03T09:05:00Z">
                    <w:rPr>
                      <w:rFonts w:eastAsia="Times New Roman"/>
                      <w:color w:val="000000"/>
                      <w:lang w:val="en-GB" w:eastAsia="en-GB"/>
                    </w:rPr>
                  </w:rPrChange>
                </w:rPr>
                <w:delText>51.875</w:delText>
              </w:r>
            </w:del>
          </w:p>
        </w:tc>
      </w:tr>
      <w:tr w:rsidR="00027FA2" w:rsidRPr="00027FA2" w:rsidDel="00027FA2" w14:paraId="5F2ACAE5" w14:textId="77777777" w:rsidTr="00027FA2">
        <w:trPr>
          <w:trHeight w:val="346"/>
          <w:del w:id="1168" w:author="Tufan Kumbasar" w:date="2015-06-03T09:12:00Z"/>
        </w:trPr>
        <w:tc>
          <w:tcPr>
            <w:tcW w:w="0" w:type="auto"/>
            <w:vMerge/>
            <w:shd w:val="clear" w:color="auto" w:fill="auto"/>
            <w:vAlign w:val="center"/>
          </w:tcPr>
          <w:p w14:paraId="01E946FD" w14:textId="77777777" w:rsidR="00027FA2" w:rsidRPr="00AC5EEE" w:rsidDel="00027FA2" w:rsidRDefault="00027FA2">
            <w:pPr>
              <w:rPr>
                <w:del w:id="1169" w:author="Tufan Kumbasar" w:date="2015-06-03T09:12:00Z"/>
                <w:rFonts w:eastAsia="Times New Roman"/>
                <w:sz w:val="18"/>
                <w:szCs w:val="18"/>
                <w:lang w:eastAsia="en-GB"/>
                <w:rPrChange w:id="1170" w:author="Tufan Kumbasar" w:date="2015-06-03T09:05:00Z">
                  <w:rPr>
                    <w:del w:id="1171" w:author="Tufan Kumbasar" w:date="2015-06-03T09:12:00Z"/>
                    <w:rFonts w:eastAsia="Times New Roman"/>
                    <w:lang w:val="en-GB" w:eastAsia="en-GB"/>
                  </w:rPr>
                </w:rPrChange>
              </w:rPr>
              <w:pPrChange w:id="1172" w:author="Tufan Kumbasar" w:date="2015-06-03T09:06:00Z">
                <w:pPr>
                  <w:spacing w:line="360" w:lineRule="auto"/>
                </w:pPr>
              </w:pPrChange>
            </w:pPr>
          </w:p>
        </w:tc>
        <w:tc>
          <w:tcPr>
            <w:tcW w:w="0" w:type="auto"/>
            <w:shd w:val="clear" w:color="auto" w:fill="auto"/>
            <w:vAlign w:val="center"/>
          </w:tcPr>
          <w:p w14:paraId="6D551BDE" w14:textId="77777777" w:rsidR="00027FA2" w:rsidRPr="00AC5EEE" w:rsidDel="00027FA2" w:rsidRDefault="00027FA2">
            <w:pPr>
              <w:rPr>
                <w:del w:id="1173" w:author="Tufan Kumbasar" w:date="2015-06-03T09:12:00Z"/>
                <w:rFonts w:eastAsia="Times New Roman"/>
                <w:color w:val="000000"/>
                <w:sz w:val="18"/>
                <w:szCs w:val="18"/>
                <w:lang w:eastAsia="en-GB"/>
                <w:rPrChange w:id="1174" w:author="Tufan Kumbasar" w:date="2015-06-03T09:05:00Z">
                  <w:rPr>
                    <w:del w:id="1175" w:author="Tufan Kumbasar" w:date="2015-06-03T09:12:00Z"/>
                    <w:rFonts w:eastAsia="Times New Roman"/>
                    <w:color w:val="000000"/>
                    <w:lang w:val="en-GB" w:eastAsia="en-GB"/>
                  </w:rPr>
                </w:rPrChange>
              </w:rPr>
              <w:pPrChange w:id="1176" w:author="Tufan Kumbasar" w:date="2015-06-03T09:06:00Z">
                <w:pPr>
                  <w:spacing w:line="360" w:lineRule="auto"/>
                </w:pPr>
              </w:pPrChange>
            </w:pPr>
            <w:del w:id="1177" w:author="Tufan Kumbasar" w:date="2015-06-03T09:12:00Z">
              <w:r w:rsidRPr="00AC5EEE" w:rsidDel="00027FA2">
                <w:rPr>
                  <w:rFonts w:eastAsia="Times New Roman"/>
                  <w:color w:val="000000"/>
                  <w:sz w:val="18"/>
                  <w:szCs w:val="18"/>
                  <w:lang w:eastAsia="en-GB"/>
                  <w:rPrChange w:id="1178" w:author="Tufan Kumbasar" w:date="2015-06-03T09:05:00Z">
                    <w:rPr>
                      <w:rFonts w:eastAsia="Times New Roman"/>
                      <w:color w:val="000000"/>
                      <w:lang w:val="en-GB" w:eastAsia="en-GB"/>
                    </w:rPr>
                  </w:rPrChange>
                </w:rPr>
                <w:delText>NT</w:delText>
              </w:r>
            </w:del>
          </w:p>
        </w:tc>
        <w:tc>
          <w:tcPr>
            <w:tcW w:w="0" w:type="auto"/>
            <w:shd w:val="clear" w:color="auto" w:fill="auto"/>
            <w:vAlign w:val="center"/>
          </w:tcPr>
          <w:p w14:paraId="751B0A2F" w14:textId="77777777" w:rsidR="00027FA2" w:rsidRPr="00AC5EEE" w:rsidDel="00027FA2" w:rsidRDefault="00027FA2">
            <w:pPr>
              <w:rPr>
                <w:del w:id="1179" w:author="Tufan Kumbasar" w:date="2015-06-03T09:12:00Z"/>
                <w:rFonts w:eastAsia="Times New Roman"/>
                <w:color w:val="000000"/>
                <w:sz w:val="18"/>
                <w:szCs w:val="18"/>
                <w:lang w:eastAsia="en-GB"/>
                <w:rPrChange w:id="1180" w:author="Tufan Kumbasar" w:date="2015-06-03T09:05:00Z">
                  <w:rPr>
                    <w:del w:id="1181" w:author="Tufan Kumbasar" w:date="2015-06-03T09:12:00Z"/>
                    <w:rFonts w:eastAsia="Times New Roman"/>
                    <w:color w:val="000000"/>
                    <w:lang w:val="en-GB" w:eastAsia="en-GB"/>
                  </w:rPr>
                </w:rPrChange>
              </w:rPr>
              <w:pPrChange w:id="1182" w:author="Tufan Kumbasar" w:date="2015-06-03T09:06:00Z">
                <w:pPr>
                  <w:spacing w:line="360" w:lineRule="auto"/>
                </w:pPr>
              </w:pPrChange>
            </w:pPr>
            <w:del w:id="1183" w:author="Tufan Kumbasar" w:date="2015-06-03T09:12:00Z">
              <w:r w:rsidRPr="00AC5EEE" w:rsidDel="00027FA2">
                <w:rPr>
                  <w:rFonts w:eastAsia="Times New Roman"/>
                  <w:color w:val="000000"/>
                  <w:sz w:val="18"/>
                  <w:szCs w:val="18"/>
                  <w:lang w:eastAsia="en-GB"/>
                  <w:rPrChange w:id="1184" w:author="Tufan Kumbasar" w:date="2015-06-03T09:05:00Z">
                    <w:rPr>
                      <w:rFonts w:eastAsia="Times New Roman"/>
                      <w:color w:val="000000"/>
                      <w:lang w:val="en-GB" w:eastAsia="en-GB"/>
                    </w:rPr>
                  </w:rPrChange>
                </w:rPr>
                <w:delText>7.95</w:delText>
              </w:r>
            </w:del>
          </w:p>
        </w:tc>
        <w:tc>
          <w:tcPr>
            <w:tcW w:w="0" w:type="auto"/>
            <w:shd w:val="clear" w:color="auto" w:fill="auto"/>
            <w:vAlign w:val="center"/>
          </w:tcPr>
          <w:p w14:paraId="2962ABA1" w14:textId="77777777" w:rsidR="00027FA2" w:rsidRPr="00AC5EEE" w:rsidDel="00027FA2" w:rsidRDefault="00027FA2">
            <w:pPr>
              <w:rPr>
                <w:del w:id="1185" w:author="Tufan Kumbasar" w:date="2015-06-03T09:12:00Z"/>
                <w:rFonts w:eastAsia="Times New Roman"/>
                <w:color w:val="000000"/>
                <w:sz w:val="18"/>
                <w:szCs w:val="18"/>
                <w:lang w:eastAsia="en-GB"/>
                <w:rPrChange w:id="1186" w:author="Tufan Kumbasar" w:date="2015-06-03T09:05:00Z">
                  <w:rPr>
                    <w:del w:id="1187" w:author="Tufan Kumbasar" w:date="2015-06-03T09:12:00Z"/>
                    <w:rFonts w:eastAsia="Times New Roman"/>
                    <w:color w:val="000000"/>
                    <w:lang w:val="en-GB" w:eastAsia="en-GB"/>
                  </w:rPr>
                </w:rPrChange>
              </w:rPr>
              <w:pPrChange w:id="1188" w:author="Tufan Kumbasar" w:date="2015-06-03T09:07:00Z">
                <w:pPr>
                  <w:spacing w:line="360" w:lineRule="auto"/>
                </w:pPr>
              </w:pPrChange>
            </w:pPr>
            <w:del w:id="1189" w:author="Tufan Kumbasar" w:date="2015-06-03T09:12:00Z">
              <w:r w:rsidRPr="00AC5EEE" w:rsidDel="00027FA2">
                <w:rPr>
                  <w:rFonts w:eastAsia="Times New Roman"/>
                  <w:color w:val="000000"/>
                  <w:sz w:val="18"/>
                  <w:szCs w:val="18"/>
                  <w:lang w:eastAsia="en-GB"/>
                  <w:rPrChange w:id="1190" w:author="Tufan Kumbasar" w:date="2015-06-03T09:05:00Z">
                    <w:rPr>
                      <w:rFonts w:eastAsia="Times New Roman"/>
                      <w:color w:val="000000"/>
                      <w:lang w:val="en-GB" w:eastAsia="en-GB"/>
                    </w:rPr>
                  </w:rPrChange>
                </w:rPr>
                <w:delText>61.</w:delText>
              </w:r>
            </w:del>
            <w:del w:id="1191" w:author="Tufan Kumbasar" w:date="2015-06-03T09:07:00Z">
              <w:r w:rsidRPr="00AC5EEE" w:rsidDel="00027FA2">
                <w:rPr>
                  <w:rFonts w:eastAsia="Times New Roman"/>
                  <w:color w:val="000000"/>
                  <w:sz w:val="18"/>
                  <w:szCs w:val="18"/>
                  <w:lang w:eastAsia="en-GB"/>
                  <w:rPrChange w:id="1192" w:author="Tufan Kumbasar" w:date="2015-06-03T09:05:00Z">
                    <w:rPr>
                      <w:rFonts w:eastAsia="Times New Roman"/>
                      <w:color w:val="000000"/>
                      <w:lang w:val="en-GB" w:eastAsia="en-GB"/>
                    </w:rPr>
                  </w:rPrChange>
                </w:rPr>
                <w:delText>470</w:delText>
              </w:r>
            </w:del>
          </w:p>
        </w:tc>
        <w:tc>
          <w:tcPr>
            <w:tcW w:w="0" w:type="auto"/>
            <w:shd w:val="clear" w:color="auto" w:fill="auto"/>
            <w:vAlign w:val="center"/>
          </w:tcPr>
          <w:p w14:paraId="495F1162" w14:textId="77777777" w:rsidR="00027FA2" w:rsidRPr="00AC5EEE" w:rsidDel="00027FA2" w:rsidRDefault="00027FA2">
            <w:pPr>
              <w:rPr>
                <w:del w:id="1193" w:author="Tufan Kumbasar" w:date="2015-06-03T09:12:00Z"/>
                <w:rFonts w:eastAsia="Times New Roman"/>
                <w:color w:val="000000"/>
                <w:sz w:val="18"/>
                <w:szCs w:val="18"/>
                <w:lang w:eastAsia="en-GB"/>
                <w:rPrChange w:id="1194" w:author="Tufan Kumbasar" w:date="2015-06-03T09:05:00Z">
                  <w:rPr>
                    <w:del w:id="1195" w:author="Tufan Kumbasar" w:date="2015-06-03T09:12:00Z"/>
                    <w:rFonts w:eastAsia="Times New Roman"/>
                    <w:color w:val="000000"/>
                    <w:lang w:val="en-GB" w:eastAsia="en-GB"/>
                  </w:rPr>
                </w:rPrChange>
              </w:rPr>
              <w:pPrChange w:id="1196" w:author="Tufan Kumbasar" w:date="2015-06-03T09:06:00Z">
                <w:pPr>
                  <w:spacing w:line="360" w:lineRule="auto"/>
                </w:pPr>
              </w:pPrChange>
            </w:pPr>
            <w:del w:id="1197" w:author="Tufan Kumbasar" w:date="2015-06-03T09:12:00Z">
              <w:r w:rsidRPr="00AC5EEE" w:rsidDel="00027FA2">
                <w:rPr>
                  <w:rFonts w:eastAsia="Times New Roman"/>
                  <w:color w:val="000000"/>
                  <w:sz w:val="18"/>
                  <w:szCs w:val="18"/>
                  <w:lang w:eastAsia="en-GB"/>
                  <w:rPrChange w:id="1198" w:author="Tufan Kumbasar" w:date="2015-06-03T09:05:00Z">
                    <w:rPr>
                      <w:rFonts w:eastAsia="Times New Roman"/>
                      <w:color w:val="000000"/>
                      <w:lang w:val="en-GB" w:eastAsia="en-GB"/>
                    </w:rPr>
                  </w:rPrChange>
                </w:rPr>
                <w:delText>45.578</w:delText>
              </w:r>
            </w:del>
          </w:p>
        </w:tc>
      </w:tr>
      <w:tr w:rsidR="00027FA2" w:rsidRPr="00027FA2" w:rsidDel="00027FA2" w14:paraId="41109373" w14:textId="77777777" w:rsidTr="00027FA2">
        <w:trPr>
          <w:trHeight w:val="346"/>
          <w:del w:id="1199" w:author="Tufan Kumbasar" w:date="2015-06-03T09:12:00Z"/>
        </w:trPr>
        <w:tc>
          <w:tcPr>
            <w:tcW w:w="0" w:type="auto"/>
            <w:vMerge/>
            <w:shd w:val="clear" w:color="auto" w:fill="auto"/>
            <w:vAlign w:val="center"/>
          </w:tcPr>
          <w:p w14:paraId="07B69B6C" w14:textId="77777777" w:rsidR="00027FA2" w:rsidRPr="00AC5EEE" w:rsidDel="00027FA2" w:rsidRDefault="00027FA2">
            <w:pPr>
              <w:rPr>
                <w:del w:id="1200" w:author="Tufan Kumbasar" w:date="2015-06-03T09:12:00Z"/>
                <w:rFonts w:eastAsia="Times New Roman"/>
                <w:sz w:val="18"/>
                <w:szCs w:val="18"/>
                <w:lang w:eastAsia="en-GB"/>
                <w:rPrChange w:id="1201" w:author="Tufan Kumbasar" w:date="2015-06-03T09:05:00Z">
                  <w:rPr>
                    <w:del w:id="1202" w:author="Tufan Kumbasar" w:date="2015-06-03T09:12:00Z"/>
                    <w:rFonts w:eastAsia="Times New Roman"/>
                    <w:lang w:val="en-GB" w:eastAsia="en-GB"/>
                  </w:rPr>
                </w:rPrChange>
              </w:rPr>
              <w:pPrChange w:id="1203" w:author="Tufan Kumbasar" w:date="2015-06-03T09:06:00Z">
                <w:pPr>
                  <w:spacing w:line="360" w:lineRule="auto"/>
                </w:pPr>
              </w:pPrChange>
            </w:pPr>
          </w:p>
        </w:tc>
        <w:tc>
          <w:tcPr>
            <w:tcW w:w="0" w:type="auto"/>
            <w:shd w:val="clear" w:color="auto" w:fill="auto"/>
            <w:vAlign w:val="center"/>
          </w:tcPr>
          <w:p w14:paraId="037524C0" w14:textId="77777777" w:rsidR="00027FA2" w:rsidRPr="00AC5EEE" w:rsidDel="00027FA2" w:rsidRDefault="00027FA2">
            <w:pPr>
              <w:rPr>
                <w:del w:id="1204" w:author="Tufan Kumbasar" w:date="2015-06-03T09:12:00Z"/>
                <w:rFonts w:eastAsia="Times New Roman"/>
                <w:color w:val="000000"/>
                <w:sz w:val="18"/>
                <w:szCs w:val="18"/>
                <w:lang w:eastAsia="en-GB"/>
                <w:rPrChange w:id="1205" w:author="Tufan Kumbasar" w:date="2015-06-03T09:05:00Z">
                  <w:rPr>
                    <w:del w:id="1206" w:author="Tufan Kumbasar" w:date="2015-06-03T09:12:00Z"/>
                    <w:rFonts w:eastAsia="Times New Roman"/>
                    <w:color w:val="000000"/>
                    <w:lang w:val="en-GB" w:eastAsia="en-GB"/>
                  </w:rPr>
                </w:rPrChange>
              </w:rPr>
              <w:pPrChange w:id="1207" w:author="Tufan Kumbasar" w:date="2015-06-03T09:06:00Z">
                <w:pPr>
                  <w:spacing w:line="360" w:lineRule="auto"/>
                </w:pPr>
              </w:pPrChange>
            </w:pPr>
            <w:del w:id="1208" w:author="Tufan Kumbasar" w:date="2015-06-03T09:12:00Z">
              <w:r w:rsidRPr="00AC5EEE" w:rsidDel="00027FA2">
                <w:rPr>
                  <w:rFonts w:eastAsia="Times New Roman"/>
                  <w:color w:val="000000"/>
                  <w:sz w:val="18"/>
                  <w:szCs w:val="18"/>
                  <w:lang w:eastAsia="en-GB"/>
                  <w:rPrChange w:id="1209" w:author="Tufan Kumbasar" w:date="2015-06-03T09:05:00Z">
                    <w:rPr>
                      <w:rFonts w:eastAsia="Times New Roman"/>
                      <w:color w:val="000000"/>
                      <w:lang w:val="en-GB" w:eastAsia="en-GB"/>
                    </w:rPr>
                  </w:rPrChange>
                </w:rPr>
                <w:delText>BMM</w:delText>
              </w:r>
            </w:del>
          </w:p>
        </w:tc>
        <w:tc>
          <w:tcPr>
            <w:tcW w:w="0" w:type="auto"/>
            <w:shd w:val="clear" w:color="auto" w:fill="auto"/>
            <w:vAlign w:val="center"/>
          </w:tcPr>
          <w:p w14:paraId="400F9B2A" w14:textId="77777777" w:rsidR="00027FA2" w:rsidRPr="00AC5EEE" w:rsidDel="00027FA2" w:rsidRDefault="00027FA2">
            <w:pPr>
              <w:rPr>
                <w:del w:id="1210" w:author="Tufan Kumbasar" w:date="2015-06-03T09:12:00Z"/>
                <w:rFonts w:eastAsia="Times New Roman"/>
                <w:color w:val="000000"/>
                <w:sz w:val="18"/>
                <w:szCs w:val="18"/>
                <w:lang w:eastAsia="en-GB"/>
                <w:rPrChange w:id="1211" w:author="Tufan Kumbasar" w:date="2015-06-03T09:05:00Z">
                  <w:rPr>
                    <w:del w:id="1212" w:author="Tufan Kumbasar" w:date="2015-06-03T09:12:00Z"/>
                    <w:rFonts w:eastAsia="Times New Roman"/>
                    <w:color w:val="000000"/>
                    <w:lang w:val="en-GB" w:eastAsia="en-GB"/>
                  </w:rPr>
                </w:rPrChange>
              </w:rPr>
              <w:pPrChange w:id="1213" w:author="Tufan Kumbasar" w:date="2015-06-03T09:06:00Z">
                <w:pPr>
                  <w:spacing w:line="360" w:lineRule="auto"/>
                </w:pPr>
              </w:pPrChange>
            </w:pPr>
            <w:del w:id="1214" w:author="Tufan Kumbasar" w:date="2015-06-03T09:12:00Z">
              <w:r w:rsidRPr="00AC5EEE" w:rsidDel="00027FA2">
                <w:rPr>
                  <w:rFonts w:eastAsia="Times New Roman"/>
                  <w:color w:val="000000"/>
                  <w:sz w:val="18"/>
                  <w:szCs w:val="18"/>
                  <w:lang w:eastAsia="en-GB"/>
                  <w:rPrChange w:id="1215" w:author="Tufan Kumbasar" w:date="2015-06-03T09:05:00Z">
                    <w:rPr>
                      <w:rFonts w:eastAsia="Times New Roman"/>
                      <w:color w:val="000000"/>
                      <w:lang w:val="en-GB" w:eastAsia="en-GB"/>
                    </w:rPr>
                  </w:rPrChange>
                </w:rPr>
                <w:delText>8.20</w:delText>
              </w:r>
            </w:del>
          </w:p>
        </w:tc>
        <w:tc>
          <w:tcPr>
            <w:tcW w:w="0" w:type="auto"/>
            <w:shd w:val="clear" w:color="auto" w:fill="auto"/>
            <w:vAlign w:val="center"/>
          </w:tcPr>
          <w:p w14:paraId="31C063B0" w14:textId="77777777" w:rsidR="00027FA2" w:rsidRPr="00AC5EEE" w:rsidDel="00027FA2" w:rsidRDefault="00027FA2">
            <w:pPr>
              <w:rPr>
                <w:del w:id="1216" w:author="Tufan Kumbasar" w:date="2015-06-03T09:12:00Z"/>
                <w:rFonts w:eastAsia="Times New Roman"/>
                <w:color w:val="000000"/>
                <w:sz w:val="18"/>
                <w:szCs w:val="18"/>
                <w:lang w:eastAsia="en-GB"/>
                <w:rPrChange w:id="1217" w:author="Tufan Kumbasar" w:date="2015-06-03T09:05:00Z">
                  <w:rPr>
                    <w:del w:id="1218" w:author="Tufan Kumbasar" w:date="2015-06-03T09:12:00Z"/>
                    <w:rFonts w:eastAsia="Times New Roman"/>
                    <w:color w:val="000000"/>
                    <w:lang w:val="en-GB" w:eastAsia="en-GB"/>
                  </w:rPr>
                </w:rPrChange>
              </w:rPr>
              <w:pPrChange w:id="1219" w:author="Tufan Kumbasar" w:date="2015-06-03T09:07:00Z">
                <w:pPr>
                  <w:spacing w:line="360" w:lineRule="auto"/>
                </w:pPr>
              </w:pPrChange>
            </w:pPr>
            <w:del w:id="1220" w:author="Tufan Kumbasar" w:date="2015-06-03T09:12:00Z">
              <w:r w:rsidRPr="00AC5EEE" w:rsidDel="00027FA2">
                <w:rPr>
                  <w:rFonts w:eastAsia="Times New Roman"/>
                  <w:color w:val="000000"/>
                  <w:sz w:val="18"/>
                  <w:szCs w:val="18"/>
                  <w:lang w:eastAsia="en-GB"/>
                  <w:rPrChange w:id="1221" w:author="Tufan Kumbasar" w:date="2015-06-03T09:05:00Z">
                    <w:rPr>
                      <w:rFonts w:eastAsia="Times New Roman"/>
                      <w:color w:val="000000"/>
                      <w:lang w:val="en-GB" w:eastAsia="en-GB"/>
                    </w:rPr>
                  </w:rPrChange>
                </w:rPr>
                <w:delText>61.</w:delText>
              </w:r>
            </w:del>
            <w:del w:id="1222" w:author="Tufan Kumbasar" w:date="2015-06-03T09:07:00Z">
              <w:r w:rsidRPr="00AC5EEE" w:rsidDel="00027FA2">
                <w:rPr>
                  <w:rFonts w:eastAsia="Times New Roman"/>
                  <w:color w:val="000000"/>
                  <w:sz w:val="18"/>
                  <w:szCs w:val="18"/>
                  <w:lang w:eastAsia="en-GB"/>
                  <w:rPrChange w:id="1223" w:author="Tufan Kumbasar" w:date="2015-06-03T09:05:00Z">
                    <w:rPr>
                      <w:rFonts w:eastAsia="Times New Roman"/>
                      <w:color w:val="000000"/>
                      <w:lang w:val="en-GB" w:eastAsia="en-GB"/>
                    </w:rPr>
                  </w:rPrChange>
                </w:rPr>
                <w:delText>6</w:delText>
              </w:r>
            </w:del>
            <w:del w:id="1224" w:author="Tufan Kumbasar" w:date="2015-06-03T09:12:00Z">
              <w:r w:rsidRPr="00AC5EEE" w:rsidDel="00027FA2">
                <w:rPr>
                  <w:rFonts w:eastAsia="Times New Roman"/>
                  <w:color w:val="000000"/>
                  <w:sz w:val="18"/>
                  <w:szCs w:val="18"/>
                  <w:lang w:eastAsia="en-GB"/>
                  <w:rPrChange w:id="1225" w:author="Tufan Kumbasar" w:date="2015-06-03T09:05:00Z">
                    <w:rPr>
                      <w:rFonts w:eastAsia="Times New Roman"/>
                      <w:color w:val="000000"/>
                      <w:lang w:val="en-GB" w:eastAsia="en-GB"/>
                    </w:rPr>
                  </w:rPrChange>
                </w:rPr>
                <w:delText>7</w:delText>
              </w:r>
            </w:del>
            <w:del w:id="1226" w:author="Tufan Kumbasar" w:date="2015-06-03T09:07:00Z">
              <w:r w:rsidRPr="00AC5EEE" w:rsidDel="00027FA2">
                <w:rPr>
                  <w:rFonts w:eastAsia="Times New Roman"/>
                  <w:color w:val="000000"/>
                  <w:sz w:val="18"/>
                  <w:szCs w:val="18"/>
                  <w:lang w:eastAsia="en-GB"/>
                  <w:rPrChange w:id="1227" w:author="Tufan Kumbasar" w:date="2015-06-03T09:05:00Z">
                    <w:rPr>
                      <w:rFonts w:eastAsia="Times New Roman"/>
                      <w:color w:val="000000"/>
                      <w:lang w:val="en-GB" w:eastAsia="en-GB"/>
                    </w:rPr>
                  </w:rPrChange>
                </w:rPr>
                <w:delText>6</w:delText>
              </w:r>
            </w:del>
          </w:p>
        </w:tc>
        <w:tc>
          <w:tcPr>
            <w:tcW w:w="0" w:type="auto"/>
            <w:shd w:val="clear" w:color="auto" w:fill="auto"/>
            <w:vAlign w:val="center"/>
          </w:tcPr>
          <w:p w14:paraId="3CBD3114" w14:textId="77777777" w:rsidR="00027FA2" w:rsidRPr="00AC5EEE" w:rsidDel="00027FA2" w:rsidRDefault="00027FA2">
            <w:pPr>
              <w:rPr>
                <w:del w:id="1228" w:author="Tufan Kumbasar" w:date="2015-06-03T09:12:00Z"/>
                <w:rFonts w:eastAsia="Times New Roman"/>
                <w:color w:val="000000"/>
                <w:sz w:val="18"/>
                <w:szCs w:val="18"/>
                <w:lang w:eastAsia="en-GB"/>
                <w:rPrChange w:id="1229" w:author="Tufan Kumbasar" w:date="2015-06-03T09:05:00Z">
                  <w:rPr>
                    <w:del w:id="1230" w:author="Tufan Kumbasar" w:date="2015-06-03T09:12:00Z"/>
                    <w:rFonts w:eastAsia="Times New Roman"/>
                    <w:color w:val="000000"/>
                    <w:lang w:val="en-GB" w:eastAsia="en-GB"/>
                  </w:rPr>
                </w:rPrChange>
              </w:rPr>
              <w:pPrChange w:id="1231" w:author="Tufan Kumbasar" w:date="2015-06-03T09:06:00Z">
                <w:pPr>
                  <w:spacing w:line="360" w:lineRule="auto"/>
                </w:pPr>
              </w:pPrChange>
            </w:pPr>
            <w:del w:id="1232" w:author="Tufan Kumbasar" w:date="2015-06-03T09:12:00Z">
              <w:r w:rsidRPr="00AC5EEE" w:rsidDel="00027FA2">
                <w:rPr>
                  <w:rFonts w:eastAsia="Times New Roman"/>
                  <w:color w:val="000000"/>
                  <w:sz w:val="18"/>
                  <w:szCs w:val="18"/>
                  <w:lang w:eastAsia="en-GB"/>
                  <w:rPrChange w:id="1233" w:author="Tufan Kumbasar" w:date="2015-06-03T09:05:00Z">
                    <w:rPr>
                      <w:rFonts w:eastAsia="Times New Roman"/>
                      <w:color w:val="000000"/>
                      <w:lang w:val="en-GB" w:eastAsia="en-GB"/>
                    </w:rPr>
                  </w:rPrChange>
                </w:rPr>
                <w:delText>44.379</w:delText>
              </w:r>
            </w:del>
          </w:p>
        </w:tc>
      </w:tr>
      <w:tr w:rsidR="00027FA2" w:rsidRPr="00027FA2" w:rsidDel="00027FA2" w14:paraId="31D0F0C5" w14:textId="77777777" w:rsidTr="00027FA2">
        <w:trPr>
          <w:trHeight w:val="349"/>
          <w:del w:id="1234" w:author="Tufan Kumbasar" w:date="2015-06-03T09:12:00Z"/>
        </w:trPr>
        <w:tc>
          <w:tcPr>
            <w:tcW w:w="0" w:type="auto"/>
            <w:vMerge w:val="restart"/>
            <w:shd w:val="clear" w:color="auto" w:fill="auto"/>
            <w:vAlign w:val="center"/>
          </w:tcPr>
          <w:p w14:paraId="33F56BAF" w14:textId="77777777" w:rsidR="00027FA2" w:rsidRPr="00AC5EEE" w:rsidDel="00234F08" w:rsidRDefault="00027FA2">
            <w:pPr>
              <w:rPr>
                <w:del w:id="1235" w:author="Tufan Kumbasar" w:date="2015-06-03T09:05:00Z"/>
                <w:rFonts w:eastAsia="Times New Roman"/>
                <w:sz w:val="18"/>
                <w:szCs w:val="18"/>
                <w:lang w:eastAsia="en-GB"/>
                <w:rPrChange w:id="1236" w:author="Tufan Kumbasar" w:date="2015-06-03T09:05:00Z">
                  <w:rPr>
                    <w:del w:id="1237" w:author="Tufan Kumbasar" w:date="2015-06-03T09:05:00Z"/>
                    <w:rFonts w:eastAsia="Times New Roman"/>
                    <w:lang w:val="en-GB" w:eastAsia="en-GB"/>
                  </w:rPr>
                </w:rPrChange>
              </w:rPr>
              <w:pPrChange w:id="1238" w:author="Tufan Kumbasar" w:date="2015-06-03T09:06:00Z">
                <w:pPr>
                  <w:spacing w:line="360" w:lineRule="auto"/>
                </w:pPr>
              </w:pPrChange>
            </w:pPr>
            <w:del w:id="1239" w:author="Tufan Kumbasar" w:date="2015-06-03T09:05:00Z">
              <w:r w:rsidRPr="00AC5EEE" w:rsidDel="00234F08">
                <w:rPr>
                  <w:rFonts w:eastAsia="Times New Roman"/>
                  <w:sz w:val="18"/>
                  <w:szCs w:val="18"/>
                  <w:lang w:eastAsia="en-GB"/>
                  <w:rPrChange w:id="1240" w:author="Tufan Kumbasar" w:date="2015-06-03T09:05:00Z">
                    <w:rPr>
                      <w:rFonts w:eastAsia="Times New Roman"/>
                      <w:lang w:val="en-GB" w:eastAsia="en-GB"/>
                    </w:rPr>
                  </w:rPrChange>
                </w:rPr>
                <w:delText>Second Perturbed Process</w:delText>
              </w:r>
            </w:del>
          </w:p>
          <w:p w14:paraId="6930E84C" w14:textId="77777777" w:rsidR="00027FA2" w:rsidRPr="00AC5EEE" w:rsidDel="00027FA2" w:rsidRDefault="00027FA2">
            <w:pPr>
              <w:rPr>
                <w:del w:id="1241" w:author="Tufan Kumbasar" w:date="2015-06-03T09:12:00Z"/>
                <w:rFonts w:eastAsia="Times New Roman"/>
                <w:sz w:val="18"/>
                <w:szCs w:val="18"/>
                <w:lang w:eastAsia="en-GB"/>
                <w:rPrChange w:id="1242" w:author="Tufan Kumbasar" w:date="2015-06-03T09:05:00Z">
                  <w:rPr>
                    <w:del w:id="1243" w:author="Tufan Kumbasar" w:date="2015-06-03T09:12:00Z"/>
                    <w:rFonts w:eastAsia="Times New Roman"/>
                    <w:lang w:val="en-GB" w:eastAsia="en-GB"/>
                  </w:rPr>
                </w:rPrChange>
              </w:rPr>
              <w:pPrChange w:id="1244" w:author="Tufan Kumbasar" w:date="2015-06-03T09:06:00Z">
                <w:pPr>
                  <w:spacing w:line="360" w:lineRule="auto"/>
                </w:pPr>
              </w:pPrChange>
            </w:pPr>
            <w:del w:id="1245" w:author="Tufan Kumbasar" w:date="2015-06-03T09:05:00Z">
              <w:r w:rsidRPr="00AC5EEE" w:rsidDel="00234F08">
                <w:rPr>
                  <w:rFonts w:eastAsia="Times New Roman"/>
                  <w:sz w:val="18"/>
                  <w:szCs w:val="18"/>
                  <w:lang w:eastAsia="en-GB"/>
                  <w:rPrChange w:id="1246" w:author="Tufan Kumbasar" w:date="2015-06-03T09:05:00Z">
                    <w:rPr>
                      <w:rFonts w:eastAsia="Times New Roman"/>
                      <w:lang w:val="en-GB" w:eastAsia="en-GB"/>
                    </w:rPr>
                  </w:rPrChange>
                </w:rPr>
                <w:delText>K=1.1, T=1.3, L=0.45</w:delText>
              </w:r>
            </w:del>
          </w:p>
        </w:tc>
        <w:tc>
          <w:tcPr>
            <w:tcW w:w="0" w:type="auto"/>
            <w:shd w:val="clear" w:color="auto" w:fill="auto"/>
            <w:vAlign w:val="center"/>
          </w:tcPr>
          <w:p w14:paraId="144C8FA4" w14:textId="77777777" w:rsidR="00027FA2" w:rsidRPr="00AC5EEE" w:rsidDel="00027FA2" w:rsidRDefault="00027FA2">
            <w:pPr>
              <w:rPr>
                <w:del w:id="1247" w:author="Tufan Kumbasar" w:date="2015-06-03T09:12:00Z"/>
                <w:rFonts w:eastAsia="Times New Roman"/>
                <w:color w:val="000000"/>
                <w:sz w:val="18"/>
                <w:szCs w:val="18"/>
                <w:lang w:eastAsia="en-GB"/>
                <w:rPrChange w:id="1248" w:author="Tufan Kumbasar" w:date="2015-06-03T09:05:00Z">
                  <w:rPr>
                    <w:del w:id="1249" w:author="Tufan Kumbasar" w:date="2015-06-03T09:12:00Z"/>
                    <w:rFonts w:eastAsia="Times New Roman"/>
                    <w:color w:val="000000"/>
                    <w:lang w:val="en-GB" w:eastAsia="en-GB"/>
                  </w:rPr>
                </w:rPrChange>
              </w:rPr>
              <w:pPrChange w:id="1250" w:author="Tufan Kumbasar" w:date="2015-06-03T09:06:00Z">
                <w:pPr>
                  <w:spacing w:line="360" w:lineRule="auto"/>
                </w:pPr>
              </w:pPrChange>
            </w:pPr>
            <w:del w:id="1251" w:author="Tufan Kumbasar" w:date="2015-06-03T09:12:00Z">
              <w:r w:rsidRPr="00AC5EEE" w:rsidDel="00027FA2">
                <w:rPr>
                  <w:rFonts w:eastAsia="Times New Roman"/>
                  <w:color w:val="000000"/>
                  <w:sz w:val="18"/>
                  <w:szCs w:val="18"/>
                  <w:lang w:eastAsia="en-GB"/>
                  <w:rPrChange w:id="1252" w:author="Tufan Kumbasar" w:date="2015-06-03T09:05:00Z">
                    <w:rPr>
                      <w:rFonts w:eastAsia="Times New Roman"/>
                      <w:color w:val="000000"/>
                      <w:lang w:val="en-GB" w:eastAsia="en-GB"/>
                    </w:rPr>
                  </w:rPrChange>
                </w:rPr>
                <w:delText>KM</w:delText>
              </w:r>
            </w:del>
          </w:p>
        </w:tc>
        <w:tc>
          <w:tcPr>
            <w:tcW w:w="0" w:type="auto"/>
            <w:shd w:val="clear" w:color="auto" w:fill="auto"/>
            <w:vAlign w:val="center"/>
          </w:tcPr>
          <w:p w14:paraId="582F4CDC" w14:textId="77777777" w:rsidR="00027FA2" w:rsidRPr="00AC5EEE" w:rsidDel="00027FA2" w:rsidRDefault="00027FA2">
            <w:pPr>
              <w:rPr>
                <w:del w:id="1253" w:author="Tufan Kumbasar" w:date="2015-06-03T09:12:00Z"/>
                <w:rFonts w:eastAsia="Times New Roman"/>
                <w:color w:val="000000"/>
                <w:sz w:val="18"/>
                <w:szCs w:val="18"/>
                <w:lang w:eastAsia="en-GB"/>
                <w:rPrChange w:id="1254" w:author="Tufan Kumbasar" w:date="2015-06-03T09:05:00Z">
                  <w:rPr>
                    <w:del w:id="1255" w:author="Tufan Kumbasar" w:date="2015-06-03T09:12:00Z"/>
                    <w:rFonts w:eastAsia="Times New Roman"/>
                    <w:color w:val="000000"/>
                    <w:lang w:val="en-GB" w:eastAsia="en-GB"/>
                  </w:rPr>
                </w:rPrChange>
              </w:rPr>
              <w:pPrChange w:id="1256" w:author="Tufan Kumbasar" w:date="2015-06-03T09:06:00Z">
                <w:pPr>
                  <w:spacing w:line="360" w:lineRule="auto"/>
                </w:pPr>
              </w:pPrChange>
            </w:pPr>
            <w:del w:id="1257" w:author="Tufan Kumbasar" w:date="2015-06-03T09:12:00Z">
              <w:r w:rsidRPr="00AC5EEE" w:rsidDel="00027FA2">
                <w:rPr>
                  <w:rFonts w:eastAsia="Times New Roman"/>
                  <w:color w:val="000000"/>
                  <w:sz w:val="18"/>
                  <w:szCs w:val="18"/>
                  <w:lang w:eastAsia="en-GB"/>
                  <w:rPrChange w:id="1258" w:author="Tufan Kumbasar" w:date="2015-06-03T09:05:00Z">
                    <w:rPr>
                      <w:rFonts w:eastAsia="Times New Roman"/>
                      <w:color w:val="000000"/>
                      <w:lang w:val="en-GB" w:eastAsia="en-GB"/>
                    </w:rPr>
                  </w:rPrChange>
                </w:rPr>
                <w:delText>13.30</w:delText>
              </w:r>
            </w:del>
          </w:p>
        </w:tc>
        <w:tc>
          <w:tcPr>
            <w:tcW w:w="0" w:type="auto"/>
            <w:shd w:val="clear" w:color="auto" w:fill="auto"/>
            <w:vAlign w:val="center"/>
          </w:tcPr>
          <w:p w14:paraId="29A47C4C" w14:textId="77777777" w:rsidR="00027FA2" w:rsidRPr="00AC5EEE" w:rsidDel="00027FA2" w:rsidRDefault="00027FA2">
            <w:pPr>
              <w:rPr>
                <w:del w:id="1259" w:author="Tufan Kumbasar" w:date="2015-06-03T09:12:00Z"/>
                <w:rFonts w:eastAsia="Times New Roman"/>
                <w:color w:val="000000"/>
                <w:sz w:val="18"/>
                <w:szCs w:val="18"/>
                <w:lang w:eastAsia="en-GB"/>
                <w:rPrChange w:id="1260" w:author="Tufan Kumbasar" w:date="2015-06-03T09:05:00Z">
                  <w:rPr>
                    <w:del w:id="1261" w:author="Tufan Kumbasar" w:date="2015-06-03T09:12:00Z"/>
                    <w:rFonts w:eastAsia="Times New Roman"/>
                    <w:color w:val="000000"/>
                    <w:lang w:val="en-GB" w:eastAsia="en-GB"/>
                  </w:rPr>
                </w:rPrChange>
              </w:rPr>
              <w:pPrChange w:id="1262" w:author="Tufan Kumbasar" w:date="2015-06-03T09:06:00Z">
                <w:pPr>
                  <w:spacing w:line="360" w:lineRule="auto"/>
                </w:pPr>
              </w:pPrChange>
            </w:pPr>
            <w:del w:id="1263" w:author="Tufan Kumbasar" w:date="2015-06-03T09:12:00Z">
              <w:r w:rsidRPr="00AC5EEE" w:rsidDel="00027FA2">
                <w:rPr>
                  <w:rFonts w:eastAsia="Times New Roman"/>
                  <w:color w:val="000000"/>
                  <w:sz w:val="18"/>
                  <w:szCs w:val="18"/>
                  <w:lang w:eastAsia="en-GB"/>
                  <w:rPrChange w:id="1264" w:author="Tufan Kumbasar" w:date="2015-06-03T09:05:00Z">
                    <w:rPr>
                      <w:rFonts w:eastAsia="Times New Roman"/>
                      <w:color w:val="000000"/>
                      <w:lang w:val="en-GB" w:eastAsia="en-GB"/>
                    </w:rPr>
                  </w:rPrChange>
                </w:rPr>
                <w:delText>7</w:delText>
              </w:r>
            </w:del>
            <w:del w:id="1265" w:author="Tufan Kumbasar" w:date="2015-06-03T09:07:00Z">
              <w:r w:rsidRPr="00AC5EEE" w:rsidDel="00027FA2">
                <w:rPr>
                  <w:rFonts w:eastAsia="Times New Roman"/>
                  <w:color w:val="000000"/>
                  <w:sz w:val="18"/>
                  <w:szCs w:val="18"/>
                  <w:lang w:eastAsia="en-GB"/>
                  <w:rPrChange w:id="1266" w:author="Tufan Kumbasar" w:date="2015-06-03T09:05:00Z">
                    <w:rPr>
                      <w:rFonts w:eastAsia="Times New Roman"/>
                      <w:color w:val="000000"/>
                      <w:lang w:val="en-GB" w:eastAsia="en-GB"/>
                    </w:rPr>
                  </w:rPrChange>
                </w:rPr>
                <w:delText>5</w:delText>
              </w:r>
            </w:del>
            <w:del w:id="1267" w:author="Tufan Kumbasar" w:date="2015-06-03T09:12:00Z">
              <w:r w:rsidRPr="00AC5EEE" w:rsidDel="00027FA2">
                <w:rPr>
                  <w:rFonts w:eastAsia="Times New Roman"/>
                  <w:color w:val="000000"/>
                  <w:sz w:val="18"/>
                  <w:szCs w:val="18"/>
                  <w:lang w:eastAsia="en-GB"/>
                  <w:rPrChange w:id="1268" w:author="Tufan Kumbasar" w:date="2015-06-03T09:05:00Z">
                    <w:rPr>
                      <w:rFonts w:eastAsia="Times New Roman"/>
                      <w:color w:val="000000"/>
                      <w:lang w:val="en-GB" w:eastAsia="en-GB"/>
                    </w:rPr>
                  </w:rPrChange>
                </w:rPr>
                <w:delText>.</w:delText>
              </w:r>
            </w:del>
            <w:del w:id="1269" w:author="Tufan Kumbasar" w:date="2015-06-03T09:07:00Z">
              <w:r w:rsidRPr="00AC5EEE" w:rsidDel="00027FA2">
                <w:rPr>
                  <w:rFonts w:eastAsia="Times New Roman"/>
                  <w:color w:val="000000"/>
                  <w:sz w:val="18"/>
                  <w:szCs w:val="18"/>
                  <w:lang w:eastAsia="en-GB"/>
                  <w:rPrChange w:id="1270" w:author="Tufan Kumbasar" w:date="2015-06-03T09:05:00Z">
                    <w:rPr>
                      <w:rFonts w:eastAsia="Times New Roman"/>
                      <w:color w:val="000000"/>
                      <w:lang w:val="en-GB" w:eastAsia="en-GB"/>
                    </w:rPr>
                  </w:rPrChange>
                </w:rPr>
                <w:delText>909</w:delText>
              </w:r>
            </w:del>
          </w:p>
        </w:tc>
        <w:tc>
          <w:tcPr>
            <w:tcW w:w="0" w:type="auto"/>
            <w:shd w:val="clear" w:color="auto" w:fill="auto"/>
            <w:vAlign w:val="center"/>
          </w:tcPr>
          <w:p w14:paraId="26414A6D" w14:textId="77777777" w:rsidR="00027FA2" w:rsidRPr="00AC5EEE" w:rsidDel="00027FA2" w:rsidRDefault="00027FA2">
            <w:pPr>
              <w:rPr>
                <w:del w:id="1271" w:author="Tufan Kumbasar" w:date="2015-06-03T09:12:00Z"/>
                <w:rFonts w:eastAsia="Times New Roman"/>
                <w:color w:val="000000"/>
                <w:sz w:val="18"/>
                <w:szCs w:val="18"/>
                <w:lang w:eastAsia="en-GB"/>
                <w:rPrChange w:id="1272" w:author="Tufan Kumbasar" w:date="2015-06-03T09:05:00Z">
                  <w:rPr>
                    <w:del w:id="1273" w:author="Tufan Kumbasar" w:date="2015-06-03T09:12:00Z"/>
                    <w:rFonts w:eastAsia="Times New Roman"/>
                    <w:color w:val="000000"/>
                    <w:lang w:val="en-GB" w:eastAsia="en-GB"/>
                  </w:rPr>
                </w:rPrChange>
              </w:rPr>
              <w:pPrChange w:id="1274" w:author="Tufan Kumbasar" w:date="2015-06-03T09:06:00Z">
                <w:pPr>
                  <w:spacing w:line="360" w:lineRule="auto"/>
                </w:pPr>
              </w:pPrChange>
            </w:pPr>
            <w:del w:id="1275" w:author="Tufan Kumbasar" w:date="2015-06-03T09:12:00Z">
              <w:r w:rsidRPr="00AC5EEE" w:rsidDel="00027FA2">
                <w:rPr>
                  <w:rFonts w:eastAsia="Times New Roman"/>
                  <w:color w:val="000000"/>
                  <w:sz w:val="18"/>
                  <w:szCs w:val="18"/>
                  <w:lang w:eastAsia="en-GB"/>
                  <w:rPrChange w:id="1276" w:author="Tufan Kumbasar" w:date="2015-06-03T09:05:00Z">
                    <w:rPr>
                      <w:rFonts w:eastAsia="Times New Roman"/>
                      <w:color w:val="000000"/>
                      <w:lang w:val="en-GB" w:eastAsia="en-GB"/>
                    </w:rPr>
                  </w:rPrChange>
                </w:rPr>
                <w:delText>63.358</w:delText>
              </w:r>
            </w:del>
          </w:p>
        </w:tc>
      </w:tr>
      <w:tr w:rsidR="00027FA2" w:rsidRPr="00027FA2" w:rsidDel="00027FA2" w14:paraId="174178D8" w14:textId="77777777" w:rsidTr="00027FA2">
        <w:trPr>
          <w:trHeight w:val="346"/>
          <w:del w:id="1277" w:author="Tufan Kumbasar" w:date="2015-06-03T09:12:00Z"/>
        </w:trPr>
        <w:tc>
          <w:tcPr>
            <w:tcW w:w="0" w:type="auto"/>
            <w:vMerge/>
            <w:shd w:val="clear" w:color="auto" w:fill="auto"/>
            <w:vAlign w:val="center"/>
          </w:tcPr>
          <w:p w14:paraId="37B17FBF" w14:textId="77777777" w:rsidR="00027FA2" w:rsidRPr="00AC5EEE" w:rsidDel="00027FA2" w:rsidRDefault="00027FA2">
            <w:pPr>
              <w:rPr>
                <w:del w:id="1278" w:author="Tufan Kumbasar" w:date="2015-06-03T09:12:00Z"/>
                <w:rFonts w:eastAsia="Times New Roman"/>
                <w:sz w:val="18"/>
                <w:szCs w:val="18"/>
                <w:lang w:eastAsia="en-GB"/>
                <w:rPrChange w:id="1279" w:author="Tufan Kumbasar" w:date="2015-06-03T09:05:00Z">
                  <w:rPr>
                    <w:del w:id="1280" w:author="Tufan Kumbasar" w:date="2015-06-03T09:12:00Z"/>
                    <w:rFonts w:eastAsia="Times New Roman"/>
                    <w:lang w:val="en-GB" w:eastAsia="en-GB"/>
                  </w:rPr>
                </w:rPrChange>
              </w:rPr>
              <w:pPrChange w:id="1281" w:author="Tufan Kumbasar" w:date="2015-06-03T09:06:00Z">
                <w:pPr>
                  <w:spacing w:line="360" w:lineRule="auto"/>
                </w:pPr>
              </w:pPrChange>
            </w:pPr>
          </w:p>
        </w:tc>
        <w:tc>
          <w:tcPr>
            <w:tcW w:w="0" w:type="auto"/>
            <w:shd w:val="clear" w:color="auto" w:fill="auto"/>
            <w:vAlign w:val="center"/>
          </w:tcPr>
          <w:p w14:paraId="2F7E957C" w14:textId="77777777" w:rsidR="00027FA2" w:rsidRPr="00AC5EEE" w:rsidDel="00027FA2" w:rsidRDefault="00027FA2">
            <w:pPr>
              <w:rPr>
                <w:del w:id="1282" w:author="Tufan Kumbasar" w:date="2015-06-03T09:12:00Z"/>
                <w:rFonts w:eastAsia="Times New Roman"/>
                <w:color w:val="000000"/>
                <w:sz w:val="18"/>
                <w:szCs w:val="18"/>
                <w:lang w:eastAsia="en-GB"/>
                <w:rPrChange w:id="1283" w:author="Tufan Kumbasar" w:date="2015-06-03T09:05:00Z">
                  <w:rPr>
                    <w:del w:id="1284" w:author="Tufan Kumbasar" w:date="2015-06-03T09:12:00Z"/>
                    <w:rFonts w:eastAsia="Times New Roman"/>
                    <w:color w:val="000000"/>
                    <w:lang w:val="en-GB" w:eastAsia="en-GB"/>
                  </w:rPr>
                </w:rPrChange>
              </w:rPr>
              <w:pPrChange w:id="1285" w:author="Tufan Kumbasar" w:date="2015-06-03T09:06:00Z">
                <w:pPr>
                  <w:spacing w:line="360" w:lineRule="auto"/>
                </w:pPr>
              </w:pPrChange>
            </w:pPr>
            <w:del w:id="1286" w:author="Tufan Kumbasar" w:date="2015-06-03T09:12:00Z">
              <w:r w:rsidRPr="00AC5EEE" w:rsidDel="00027FA2">
                <w:rPr>
                  <w:rFonts w:eastAsia="Times New Roman"/>
                  <w:color w:val="000000"/>
                  <w:sz w:val="18"/>
                  <w:szCs w:val="18"/>
                  <w:lang w:eastAsia="en-GB"/>
                  <w:rPrChange w:id="1287" w:author="Tufan Kumbasar" w:date="2015-06-03T09:05:00Z">
                    <w:rPr>
                      <w:rFonts w:eastAsia="Times New Roman"/>
                      <w:color w:val="000000"/>
                      <w:lang w:val="en-GB" w:eastAsia="en-GB"/>
                    </w:rPr>
                  </w:rPrChange>
                </w:rPr>
                <w:delText>WM</w:delText>
              </w:r>
            </w:del>
          </w:p>
        </w:tc>
        <w:tc>
          <w:tcPr>
            <w:tcW w:w="0" w:type="auto"/>
            <w:shd w:val="clear" w:color="auto" w:fill="auto"/>
            <w:vAlign w:val="center"/>
          </w:tcPr>
          <w:p w14:paraId="26397A62" w14:textId="77777777" w:rsidR="00027FA2" w:rsidRPr="00AC5EEE" w:rsidDel="00027FA2" w:rsidRDefault="00027FA2">
            <w:pPr>
              <w:rPr>
                <w:del w:id="1288" w:author="Tufan Kumbasar" w:date="2015-06-03T09:12:00Z"/>
                <w:rFonts w:eastAsia="Times New Roman"/>
                <w:color w:val="000000"/>
                <w:sz w:val="18"/>
                <w:szCs w:val="18"/>
                <w:lang w:eastAsia="en-GB"/>
                <w:rPrChange w:id="1289" w:author="Tufan Kumbasar" w:date="2015-06-03T09:05:00Z">
                  <w:rPr>
                    <w:del w:id="1290" w:author="Tufan Kumbasar" w:date="2015-06-03T09:12:00Z"/>
                    <w:rFonts w:eastAsia="Times New Roman"/>
                    <w:color w:val="000000"/>
                    <w:lang w:val="en-GB" w:eastAsia="en-GB"/>
                  </w:rPr>
                </w:rPrChange>
              </w:rPr>
              <w:pPrChange w:id="1291" w:author="Tufan Kumbasar" w:date="2015-06-03T09:06:00Z">
                <w:pPr>
                  <w:spacing w:line="360" w:lineRule="auto"/>
                </w:pPr>
              </w:pPrChange>
            </w:pPr>
            <w:del w:id="1292" w:author="Tufan Kumbasar" w:date="2015-06-03T09:12:00Z">
              <w:r w:rsidRPr="00AC5EEE" w:rsidDel="00027FA2">
                <w:rPr>
                  <w:rFonts w:eastAsia="Times New Roman"/>
                  <w:color w:val="000000"/>
                  <w:sz w:val="18"/>
                  <w:szCs w:val="18"/>
                  <w:lang w:eastAsia="en-GB"/>
                  <w:rPrChange w:id="1293" w:author="Tufan Kumbasar" w:date="2015-06-03T09:05:00Z">
                    <w:rPr>
                      <w:rFonts w:eastAsia="Times New Roman"/>
                      <w:color w:val="000000"/>
                      <w:lang w:val="en-GB" w:eastAsia="en-GB"/>
                    </w:rPr>
                  </w:rPrChange>
                </w:rPr>
                <w:delText>12.10</w:delText>
              </w:r>
            </w:del>
          </w:p>
        </w:tc>
        <w:tc>
          <w:tcPr>
            <w:tcW w:w="0" w:type="auto"/>
            <w:shd w:val="clear" w:color="auto" w:fill="auto"/>
            <w:vAlign w:val="center"/>
          </w:tcPr>
          <w:p w14:paraId="0618CE42" w14:textId="77777777" w:rsidR="00027FA2" w:rsidRPr="00AC5EEE" w:rsidDel="00027FA2" w:rsidRDefault="00027FA2">
            <w:pPr>
              <w:rPr>
                <w:del w:id="1294" w:author="Tufan Kumbasar" w:date="2015-06-03T09:12:00Z"/>
                <w:rFonts w:eastAsia="Times New Roman"/>
                <w:color w:val="000000"/>
                <w:sz w:val="18"/>
                <w:szCs w:val="18"/>
                <w:lang w:eastAsia="en-GB"/>
                <w:rPrChange w:id="1295" w:author="Tufan Kumbasar" w:date="2015-06-03T09:05:00Z">
                  <w:rPr>
                    <w:del w:id="1296" w:author="Tufan Kumbasar" w:date="2015-06-03T09:12:00Z"/>
                    <w:rFonts w:eastAsia="Times New Roman"/>
                    <w:color w:val="000000"/>
                    <w:lang w:val="en-GB" w:eastAsia="en-GB"/>
                  </w:rPr>
                </w:rPrChange>
              </w:rPr>
              <w:pPrChange w:id="1297" w:author="Tufan Kumbasar" w:date="2015-06-03T09:07:00Z">
                <w:pPr>
                  <w:spacing w:line="360" w:lineRule="auto"/>
                </w:pPr>
              </w:pPrChange>
            </w:pPr>
            <w:del w:id="1298" w:author="Tufan Kumbasar" w:date="2015-06-03T09:12:00Z">
              <w:r w:rsidRPr="00AC5EEE" w:rsidDel="00027FA2">
                <w:rPr>
                  <w:rFonts w:eastAsia="Times New Roman"/>
                  <w:color w:val="000000"/>
                  <w:sz w:val="18"/>
                  <w:szCs w:val="18"/>
                  <w:lang w:eastAsia="en-GB"/>
                  <w:rPrChange w:id="1299" w:author="Tufan Kumbasar" w:date="2015-06-03T09:05:00Z">
                    <w:rPr>
                      <w:rFonts w:eastAsia="Times New Roman"/>
                      <w:color w:val="000000"/>
                      <w:lang w:val="en-GB" w:eastAsia="en-GB"/>
                    </w:rPr>
                  </w:rPrChange>
                </w:rPr>
                <w:delText>71.4</w:delText>
              </w:r>
            </w:del>
            <w:del w:id="1300" w:author="Tufan Kumbasar" w:date="2015-06-03T09:07:00Z">
              <w:r w:rsidRPr="00AC5EEE" w:rsidDel="00027FA2">
                <w:rPr>
                  <w:rFonts w:eastAsia="Times New Roman"/>
                  <w:color w:val="000000"/>
                  <w:sz w:val="18"/>
                  <w:szCs w:val="18"/>
                  <w:lang w:eastAsia="en-GB"/>
                  <w:rPrChange w:id="1301" w:author="Tufan Kumbasar" w:date="2015-06-03T09:05:00Z">
                    <w:rPr>
                      <w:rFonts w:eastAsia="Times New Roman"/>
                      <w:color w:val="000000"/>
                      <w:lang w:val="en-GB" w:eastAsia="en-GB"/>
                    </w:rPr>
                  </w:rPrChange>
                </w:rPr>
                <w:delText>48</w:delText>
              </w:r>
            </w:del>
          </w:p>
        </w:tc>
        <w:tc>
          <w:tcPr>
            <w:tcW w:w="0" w:type="auto"/>
            <w:shd w:val="clear" w:color="auto" w:fill="auto"/>
            <w:vAlign w:val="center"/>
          </w:tcPr>
          <w:p w14:paraId="00AD667D" w14:textId="77777777" w:rsidR="00027FA2" w:rsidRPr="00AC5EEE" w:rsidDel="00027FA2" w:rsidRDefault="00027FA2">
            <w:pPr>
              <w:rPr>
                <w:del w:id="1302" w:author="Tufan Kumbasar" w:date="2015-06-03T09:12:00Z"/>
                <w:rFonts w:eastAsia="Times New Roman"/>
                <w:color w:val="000000"/>
                <w:sz w:val="18"/>
                <w:szCs w:val="18"/>
                <w:lang w:eastAsia="en-GB"/>
                <w:rPrChange w:id="1303" w:author="Tufan Kumbasar" w:date="2015-06-03T09:05:00Z">
                  <w:rPr>
                    <w:del w:id="1304" w:author="Tufan Kumbasar" w:date="2015-06-03T09:12:00Z"/>
                    <w:rFonts w:eastAsia="Times New Roman"/>
                    <w:color w:val="000000"/>
                    <w:lang w:val="en-GB" w:eastAsia="en-GB"/>
                  </w:rPr>
                </w:rPrChange>
              </w:rPr>
              <w:pPrChange w:id="1305" w:author="Tufan Kumbasar" w:date="2015-06-03T09:06:00Z">
                <w:pPr>
                  <w:spacing w:line="360" w:lineRule="auto"/>
                </w:pPr>
              </w:pPrChange>
            </w:pPr>
            <w:del w:id="1306" w:author="Tufan Kumbasar" w:date="2015-06-03T09:12:00Z">
              <w:r w:rsidRPr="00AC5EEE" w:rsidDel="00027FA2">
                <w:rPr>
                  <w:rFonts w:eastAsia="Times New Roman"/>
                  <w:color w:val="000000"/>
                  <w:sz w:val="18"/>
                  <w:szCs w:val="18"/>
                  <w:lang w:eastAsia="en-GB"/>
                  <w:rPrChange w:id="1307" w:author="Tufan Kumbasar" w:date="2015-06-03T09:05:00Z">
                    <w:rPr>
                      <w:rFonts w:eastAsia="Times New Roman"/>
                      <w:color w:val="000000"/>
                      <w:lang w:val="en-GB" w:eastAsia="en-GB"/>
                    </w:rPr>
                  </w:rPrChange>
                </w:rPr>
                <w:delText>65.594</w:delText>
              </w:r>
            </w:del>
          </w:p>
        </w:tc>
      </w:tr>
      <w:tr w:rsidR="00027FA2" w:rsidRPr="00027FA2" w:rsidDel="00027FA2" w14:paraId="31566D51" w14:textId="77777777" w:rsidTr="00027FA2">
        <w:trPr>
          <w:trHeight w:val="346"/>
          <w:del w:id="1308" w:author="Tufan Kumbasar" w:date="2015-06-03T09:12:00Z"/>
        </w:trPr>
        <w:tc>
          <w:tcPr>
            <w:tcW w:w="0" w:type="auto"/>
            <w:vMerge/>
            <w:shd w:val="clear" w:color="auto" w:fill="auto"/>
            <w:vAlign w:val="center"/>
          </w:tcPr>
          <w:p w14:paraId="45C5A91F" w14:textId="77777777" w:rsidR="00027FA2" w:rsidRPr="00AC5EEE" w:rsidDel="00027FA2" w:rsidRDefault="00027FA2">
            <w:pPr>
              <w:rPr>
                <w:del w:id="1309" w:author="Tufan Kumbasar" w:date="2015-06-03T09:12:00Z"/>
                <w:rFonts w:eastAsia="Times New Roman"/>
                <w:sz w:val="18"/>
                <w:szCs w:val="18"/>
                <w:lang w:eastAsia="en-GB"/>
                <w:rPrChange w:id="1310" w:author="Tufan Kumbasar" w:date="2015-06-03T09:05:00Z">
                  <w:rPr>
                    <w:del w:id="1311" w:author="Tufan Kumbasar" w:date="2015-06-03T09:12:00Z"/>
                    <w:rFonts w:eastAsia="Times New Roman"/>
                    <w:lang w:val="en-GB" w:eastAsia="en-GB"/>
                  </w:rPr>
                </w:rPrChange>
              </w:rPr>
              <w:pPrChange w:id="1312" w:author="Tufan Kumbasar" w:date="2015-06-03T09:06:00Z">
                <w:pPr>
                  <w:spacing w:line="360" w:lineRule="auto"/>
                </w:pPr>
              </w:pPrChange>
            </w:pPr>
          </w:p>
        </w:tc>
        <w:tc>
          <w:tcPr>
            <w:tcW w:w="0" w:type="auto"/>
            <w:shd w:val="clear" w:color="auto" w:fill="auto"/>
            <w:vAlign w:val="center"/>
          </w:tcPr>
          <w:p w14:paraId="4AF5E782" w14:textId="77777777" w:rsidR="00027FA2" w:rsidRPr="00AC5EEE" w:rsidDel="00027FA2" w:rsidRDefault="00027FA2">
            <w:pPr>
              <w:rPr>
                <w:del w:id="1313" w:author="Tufan Kumbasar" w:date="2015-06-03T09:12:00Z"/>
                <w:rFonts w:eastAsia="Times New Roman"/>
                <w:color w:val="000000"/>
                <w:sz w:val="18"/>
                <w:szCs w:val="18"/>
                <w:lang w:eastAsia="en-GB"/>
                <w:rPrChange w:id="1314" w:author="Tufan Kumbasar" w:date="2015-06-03T09:05:00Z">
                  <w:rPr>
                    <w:del w:id="1315" w:author="Tufan Kumbasar" w:date="2015-06-03T09:12:00Z"/>
                    <w:rFonts w:eastAsia="Times New Roman"/>
                    <w:color w:val="000000"/>
                    <w:lang w:val="en-GB" w:eastAsia="en-GB"/>
                  </w:rPr>
                </w:rPrChange>
              </w:rPr>
              <w:pPrChange w:id="1316" w:author="Tufan Kumbasar" w:date="2015-06-03T09:06:00Z">
                <w:pPr>
                  <w:spacing w:line="360" w:lineRule="auto"/>
                </w:pPr>
              </w:pPrChange>
            </w:pPr>
            <w:del w:id="1317" w:author="Tufan Kumbasar" w:date="2015-06-03T09:12:00Z">
              <w:r w:rsidRPr="00AC5EEE" w:rsidDel="00027FA2">
                <w:rPr>
                  <w:rFonts w:eastAsia="Times New Roman"/>
                  <w:color w:val="000000"/>
                  <w:sz w:val="18"/>
                  <w:szCs w:val="18"/>
                  <w:lang w:eastAsia="en-GB"/>
                  <w:rPrChange w:id="1318" w:author="Tufan Kumbasar" w:date="2015-06-03T09:05:00Z">
                    <w:rPr>
                      <w:rFonts w:eastAsia="Times New Roman"/>
                      <w:color w:val="000000"/>
                      <w:lang w:val="en-GB" w:eastAsia="en-GB"/>
                    </w:rPr>
                  </w:rPrChange>
                </w:rPr>
                <w:delText>NT</w:delText>
              </w:r>
            </w:del>
          </w:p>
        </w:tc>
        <w:tc>
          <w:tcPr>
            <w:tcW w:w="0" w:type="auto"/>
            <w:shd w:val="clear" w:color="auto" w:fill="auto"/>
            <w:vAlign w:val="center"/>
          </w:tcPr>
          <w:p w14:paraId="56BF5545" w14:textId="77777777" w:rsidR="00027FA2" w:rsidRPr="00AC5EEE" w:rsidDel="00027FA2" w:rsidRDefault="00027FA2">
            <w:pPr>
              <w:rPr>
                <w:del w:id="1319" w:author="Tufan Kumbasar" w:date="2015-06-03T09:12:00Z"/>
                <w:rFonts w:eastAsia="Times New Roman"/>
                <w:color w:val="000000"/>
                <w:sz w:val="18"/>
                <w:szCs w:val="18"/>
                <w:lang w:eastAsia="en-GB"/>
                <w:rPrChange w:id="1320" w:author="Tufan Kumbasar" w:date="2015-06-03T09:05:00Z">
                  <w:rPr>
                    <w:del w:id="1321" w:author="Tufan Kumbasar" w:date="2015-06-03T09:12:00Z"/>
                    <w:rFonts w:eastAsia="Times New Roman"/>
                    <w:color w:val="000000"/>
                    <w:lang w:val="en-GB" w:eastAsia="en-GB"/>
                  </w:rPr>
                </w:rPrChange>
              </w:rPr>
              <w:pPrChange w:id="1322" w:author="Tufan Kumbasar" w:date="2015-06-03T09:06:00Z">
                <w:pPr>
                  <w:spacing w:line="360" w:lineRule="auto"/>
                </w:pPr>
              </w:pPrChange>
            </w:pPr>
            <w:del w:id="1323" w:author="Tufan Kumbasar" w:date="2015-06-03T09:12:00Z">
              <w:r w:rsidRPr="00AC5EEE" w:rsidDel="00027FA2">
                <w:rPr>
                  <w:rFonts w:eastAsia="Times New Roman"/>
                  <w:color w:val="000000"/>
                  <w:sz w:val="18"/>
                  <w:szCs w:val="18"/>
                  <w:lang w:eastAsia="en-GB"/>
                  <w:rPrChange w:id="1324" w:author="Tufan Kumbasar" w:date="2015-06-03T09:05:00Z">
                    <w:rPr>
                      <w:rFonts w:eastAsia="Times New Roman"/>
                      <w:color w:val="000000"/>
                      <w:lang w:val="en-GB" w:eastAsia="en-GB"/>
                    </w:rPr>
                  </w:rPrChange>
                </w:rPr>
                <w:delText>14.45</w:delText>
              </w:r>
            </w:del>
          </w:p>
        </w:tc>
        <w:tc>
          <w:tcPr>
            <w:tcW w:w="0" w:type="auto"/>
            <w:shd w:val="clear" w:color="auto" w:fill="auto"/>
            <w:vAlign w:val="center"/>
          </w:tcPr>
          <w:p w14:paraId="05371941" w14:textId="77777777" w:rsidR="00027FA2" w:rsidRPr="00AC5EEE" w:rsidDel="00027FA2" w:rsidRDefault="00027FA2">
            <w:pPr>
              <w:rPr>
                <w:del w:id="1325" w:author="Tufan Kumbasar" w:date="2015-06-03T09:12:00Z"/>
                <w:rFonts w:eastAsia="Times New Roman"/>
                <w:color w:val="000000"/>
                <w:sz w:val="18"/>
                <w:szCs w:val="18"/>
                <w:lang w:eastAsia="en-GB"/>
                <w:rPrChange w:id="1326" w:author="Tufan Kumbasar" w:date="2015-06-03T09:05:00Z">
                  <w:rPr>
                    <w:del w:id="1327" w:author="Tufan Kumbasar" w:date="2015-06-03T09:12:00Z"/>
                    <w:rFonts w:eastAsia="Times New Roman"/>
                    <w:color w:val="000000"/>
                    <w:lang w:val="en-GB" w:eastAsia="en-GB"/>
                  </w:rPr>
                </w:rPrChange>
              </w:rPr>
              <w:pPrChange w:id="1328" w:author="Tufan Kumbasar" w:date="2015-06-03T09:07:00Z">
                <w:pPr>
                  <w:spacing w:line="360" w:lineRule="auto"/>
                </w:pPr>
              </w:pPrChange>
            </w:pPr>
            <w:del w:id="1329" w:author="Tufan Kumbasar" w:date="2015-06-03T09:12:00Z">
              <w:r w:rsidRPr="00AC5EEE" w:rsidDel="00027FA2">
                <w:rPr>
                  <w:rFonts w:eastAsia="Times New Roman"/>
                  <w:color w:val="000000"/>
                  <w:sz w:val="18"/>
                  <w:szCs w:val="18"/>
                  <w:lang w:eastAsia="en-GB"/>
                  <w:rPrChange w:id="1330" w:author="Tufan Kumbasar" w:date="2015-06-03T09:05:00Z">
                    <w:rPr>
                      <w:rFonts w:eastAsia="Times New Roman"/>
                      <w:color w:val="000000"/>
                      <w:lang w:val="en-GB" w:eastAsia="en-GB"/>
                    </w:rPr>
                  </w:rPrChange>
                </w:rPr>
                <w:delText>76.3</w:delText>
              </w:r>
            </w:del>
            <w:del w:id="1331" w:author="Tufan Kumbasar" w:date="2015-06-03T09:07:00Z">
              <w:r w:rsidRPr="00AC5EEE" w:rsidDel="00027FA2">
                <w:rPr>
                  <w:rFonts w:eastAsia="Times New Roman"/>
                  <w:color w:val="000000"/>
                  <w:sz w:val="18"/>
                  <w:szCs w:val="18"/>
                  <w:lang w:eastAsia="en-GB"/>
                  <w:rPrChange w:id="1332" w:author="Tufan Kumbasar" w:date="2015-06-03T09:05:00Z">
                    <w:rPr>
                      <w:rFonts w:eastAsia="Times New Roman"/>
                      <w:color w:val="000000"/>
                      <w:lang w:val="en-GB" w:eastAsia="en-GB"/>
                    </w:rPr>
                  </w:rPrChange>
                </w:rPr>
                <w:delText>14</w:delText>
              </w:r>
            </w:del>
          </w:p>
        </w:tc>
        <w:tc>
          <w:tcPr>
            <w:tcW w:w="0" w:type="auto"/>
            <w:shd w:val="clear" w:color="auto" w:fill="auto"/>
            <w:vAlign w:val="center"/>
          </w:tcPr>
          <w:p w14:paraId="2DD07648" w14:textId="77777777" w:rsidR="00027FA2" w:rsidRPr="00AC5EEE" w:rsidDel="00027FA2" w:rsidRDefault="00027FA2">
            <w:pPr>
              <w:rPr>
                <w:del w:id="1333" w:author="Tufan Kumbasar" w:date="2015-06-03T09:12:00Z"/>
                <w:rFonts w:eastAsia="Times New Roman"/>
                <w:color w:val="000000"/>
                <w:sz w:val="18"/>
                <w:szCs w:val="18"/>
                <w:lang w:eastAsia="en-GB"/>
                <w:rPrChange w:id="1334" w:author="Tufan Kumbasar" w:date="2015-06-03T09:05:00Z">
                  <w:rPr>
                    <w:del w:id="1335" w:author="Tufan Kumbasar" w:date="2015-06-03T09:12:00Z"/>
                    <w:rFonts w:eastAsia="Times New Roman"/>
                    <w:color w:val="000000"/>
                    <w:lang w:val="en-GB" w:eastAsia="en-GB"/>
                  </w:rPr>
                </w:rPrChange>
              </w:rPr>
              <w:pPrChange w:id="1336" w:author="Tufan Kumbasar" w:date="2015-06-03T09:06:00Z">
                <w:pPr>
                  <w:spacing w:line="360" w:lineRule="auto"/>
                </w:pPr>
              </w:pPrChange>
            </w:pPr>
            <w:del w:id="1337" w:author="Tufan Kumbasar" w:date="2015-06-03T09:12:00Z">
              <w:r w:rsidRPr="00AC5EEE" w:rsidDel="00027FA2">
                <w:rPr>
                  <w:rFonts w:eastAsia="Times New Roman"/>
                  <w:color w:val="000000"/>
                  <w:sz w:val="18"/>
                  <w:szCs w:val="18"/>
                  <w:lang w:eastAsia="en-GB"/>
                  <w:rPrChange w:id="1338" w:author="Tufan Kumbasar" w:date="2015-06-03T09:05:00Z">
                    <w:rPr>
                      <w:rFonts w:eastAsia="Times New Roman"/>
                      <w:color w:val="000000"/>
                      <w:lang w:val="en-GB" w:eastAsia="en-GB"/>
                    </w:rPr>
                  </w:rPrChange>
                </w:rPr>
                <w:delText>74.995</w:delText>
              </w:r>
            </w:del>
          </w:p>
        </w:tc>
      </w:tr>
      <w:tr w:rsidR="00027FA2" w:rsidRPr="00027FA2" w:rsidDel="00027FA2" w14:paraId="52039F63" w14:textId="77777777" w:rsidTr="00027FA2">
        <w:trPr>
          <w:trHeight w:val="346"/>
          <w:del w:id="1339" w:author="Tufan Kumbasar" w:date="2015-06-03T09:12:00Z"/>
        </w:trPr>
        <w:tc>
          <w:tcPr>
            <w:tcW w:w="0" w:type="auto"/>
            <w:vMerge/>
            <w:shd w:val="clear" w:color="auto" w:fill="auto"/>
            <w:vAlign w:val="center"/>
          </w:tcPr>
          <w:p w14:paraId="5BAC8900" w14:textId="77777777" w:rsidR="00027FA2" w:rsidRPr="00AC5EEE" w:rsidDel="00027FA2" w:rsidRDefault="00027FA2">
            <w:pPr>
              <w:rPr>
                <w:del w:id="1340" w:author="Tufan Kumbasar" w:date="2015-06-03T09:12:00Z"/>
                <w:rFonts w:eastAsia="Times New Roman"/>
                <w:sz w:val="18"/>
                <w:szCs w:val="18"/>
                <w:lang w:eastAsia="en-GB"/>
                <w:rPrChange w:id="1341" w:author="Tufan Kumbasar" w:date="2015-06-03T09:05:00Z">
                  <w:rPr>
                    <w:del w:id="1342" w:author="Tufan Kumbasar" w:date="2015-06-03T09:12:00Z"/>
                    <w:rFonts w:eastAsia="Times New Roman"/>
                    <w:lang w:val="en-GB" w:eastAsia="en-GB"/>
                  </w:rPr>
                </w:rPrChange>
              </w:rPr>
              <w:pPrChange w:id="1343" w:author="Tufan Kumbasar" w:date="2015-06-03T09:06:00Z">
                <w:pPr>
                  <w:spacing w:line="360" w:lineRule="auto"/>
                </w:pPr>
              </w:pPrChange>
            </w:pPr>
          </w:p>
        </w:tc>
        <w:tc>
          <w:tcPr>
            <w:tcW w:w="0" w:type="auto"/>
            <w:shd w:val="clear" w:color="auto" w:fill="auto"/>
            <w:vAlign w:val="center"/>
          </w:tcPr>
          <w:p w14:paraId="0510B745" w14:textId="77777777" w:rsidR="00027FA2" w:rsidRPr="00AC5EEE" w:rsidDel="00027FA2" w:rsidRDefault="00027FA2">
            <w:pPr>
              <w:rPr>
                <w:del w:id="1344" w:author="Tufan Kumbasar" w:date="2015-06-03T09:12:00Z"/>
                <w:rFonts w:eastAsia="Times New Roman"/>
                <w:color w:val="000000"/>
                <w:sz w:val="18"/>
                <w:szCs w:val="18"/>
                <w:lang w:eastAsia="en-GB"/>
                <w:rPrChange w:id="1345" w:author="Tufan Kumbasar" w:date="2015-06-03T09:05:00Z">
                  <w:rPr>
                    <w:del w:id="1346" w:author="Tufan Kumbasar" w:date="2015-06-03T09:12:00Z"/>
                    <w:rFonts w:eastAsia="Times New Roman"/>
                    <w:color w:val="000000"/>
                    <w:lang w:val="en-GB" w:eastAsia="en-GB"/>
                  </w:rPr>
                </w:rPrChange>
              </w:rPr>
              <w:pPrChange w:id="1347" w:author="Tufan Kumbasar" w:date="2015-06-03T09:06:00Z">
                <w:pPr>
                  <w:spacing w:line="360" w:lineRule="auto"/>
                </w:pPr>
              </w:pPrChange>
            </w:pPr>
            <w:del w:id="1348" w:author="Tufan Kumbasar" w:date="2015-06-03T09:12:00Z">
              <w:r w:rsidRPr="00AC5EEE" w:rsidDel="00027FA2">
                <w:rPr>
                  <w:rFonts w:eastAsia="Times New Roman"/>
                  <w:color w:val="000000"/>
                  <w:sz w:val="18"/>
                  <w:szCs w:val="18"/>
                  <w:lang w:eastAsia="en-GB"/>
                  <w:rPrChange w:id="1349" w:author="Tufan Kumbasar" w:date="2015-06-03T09:05:00Z">
                    <w:rPr>
                      <w:rFonts w:eastAsia="Times New Roman"/>
                      <w:color w:val="000000"/>
                      <w:lang w:val="en-GB" w:eastAsia="en-GB"/>
                    </w:rPr>
                  </w:rPrChange>
                </w:rPr>
                <w:delText>BMM</w:delText>
              </w:r>
            </w:del>
          </w:p>
        </w:tc>
        <w:tc>
          <w:tcPr>
            <w:tcW w:w="0" w:type="auto"/>
            <w:shd w:val="clear" w:color="auto" w:fill="auto"/>
            <w:vAlign w:val="center"/>
          </w:tcPr>
          <w:p w14:paraId="6D53859D" w14:textId="77777777" w:rsidR="00027FA2" w:rsidRPr="00AC5EEE" w:rsidDel="00027FA2" w:rsidRDefault="00027FA2">
            <w:pPr>
              <w:rPr>
                <w:del w:id="1350" w:author="Tufan Kumbasar" w:date="2015-06-03T09:12:00Z"/>
                <w:rFonts w:eastAsia="Times New Roman"/>
                <w:color w:val="000000"/>
                <w:sz w:val="18"/>
                <w:szCs w:val="18"/>
                <w:lang w:eastAsia="en-GB"/>
                <w:rPrChange w:id="1351" w:author="Tufan Kumbasar" w:date="2015-06-03T09:05:00Z">
                  <w:rPr>
                    <w:del w:id="1352" w:author="Tufan Kumbasar" w:date="2015-06-03T09:12:00Z"/>
                    <w:rFonts w:eastAsia="Times New Roman"/>
                    <w:color w:val="000000"/>
                    <w:lang w:val="en-GB" w:eastAsia="en-GB"/>
                  </w:rPr>
                </w:rPrChange>
              </w:rPr>
              <w:pPrChange w:id="1353" w:author="Tufan Kumbasar" w:date="2015-06-03T09:06:00Z">
                <w:pPr>
                  <w:spacing w:line="360" w:lineRule="auto"/>
                </w:pPr>
              </w:pPrChange>
            </w:pPr>
            <w:del w:id="1354" w:author="Tufan Kumbasar" w:date="2015-06-03T09:12:00Z">
              <w:r w:rsidRPr="00AC5EEE" w:rsidDel="00027FA2">
                <w:rPr>
                  <w:rFonts w:eastAsia="Times New Roman"/>
                  <w:color w:val="000000"/>
                  <w:sz w:val="18"/>
                  <w:szCs w:val="18"/>
                  <w:lang w:eastAsia="en-GB"/>
                  <w:rPrChange w:id="1355" w:author="Tufan Kumbasar" w:date="2015-06-03T09:05:00Z">
                    <w:rPr>
                      <w:rFonts w:eastAsia="Times New Roman"/>
                      <w:color w:val="000000"/>
                      <w:lang w:val="en-GB" w:eastAsia="en-GB"/>
                    </w:rPr>
                  </w:rPrChange>
                </w:rPr>
                <w:delText>11.15</w:delText>
              </w:r>
            </w:del>
          </w:p>
        </w:tc>
        <w:tc>
          <w:tcPr>
            <w:tcW w:w="0" w:type="auto"/>
            <w:shd w:val="clear" w:color="auto" w:fill="auto"/>
            <w:vAlign w:val="center"/>
          </w:tcPr>
          <w:p w14:paraId="3839D70A" w14:textId="77777777" w:rsidR="00027FA2" w:rsidRPr="00AC5EEE" w:rsidDel="00027FA2" w:rsidRDefault="00027FA2">
            <w:pPr>
              <w:rPr>
                <w:del w:id="1356" w:author="Tufan Kumbasar" w:date="2015-06-03T09:12:00Z"/>
                <w:rFonts w:eastAsia="Times New Roman"/>
                <w:color w:val="000000"/>
                <w:sz w:val="18"/>
                <w:szCs w:val="18"/>
                <w:lang w:eastAsia="en-GB"/>
                <w:rPrChange w:id="1357" w:author="Tufan Kumbasar" w:date="2015-06-03T09:05:00Z">
                  <w:rPr>
                    <w:del w:id="1358" w:author="Tufan Kumbasar" w:date="2015-06-03T09:12:00Z"/>
                    <w:rFonts w:eastAsia="Times New Roman"/>
                    <w:color w:val="000000"/>
                    <w:lang w:val="en-GB" w:eastAsia="en-GB"/>
                  </w:rPr>
                </w:rPrChange>
              </w:rPr>
              <w:pPrChange w:id="1359" w:author="Tufan Kumbasar" w:date="2015-06-03T09:07:00Z">
                <w:pPr>
                  <w:spacing w:line="360" w:lineRule="auto"/>
                </w:pPr>
              </w:pPrChange>
            </w:pPr>
            <w:del w:id="1360" w:author="Tufan Kumbasar" w:date="2015-06-03T09:12:00Z">
              <w:r w:rsidRPr="00AC5EEE" w:rsidDel="00027FA2">
                <w:rPr>
                  <w:rFonts w:eastAsia="Times New Roman"/>
                  <w:color w:val="000000"/>
                  <w:sz w:val="18"/>
                  <w:szCs w:val="18"/>
                  <w:lang w:eastAsia="en-GB"/>
                  <w:rPrChange w:id="1361" w:author="Tufan Kumbasar" w:date="2015-06-03T09:05:00Z">
                    <w:rPr>
                      <w:rFonts w:eastAsia="Times New Roman"/>
                      <w:color w:val="000000"/>
                      <w:lang w:val="en-GB" w:eastAsia="en-GB"/>
                    </w:rPr>
                  </w:rPrChange>
                </w:rPr>
                <w:delText>79.2</w:delText>
              </w:r>
            </w:del>
            <w:del w:id="1362" w:author="Tufan Kumbasar" w:date="2015-06-03T09:07:00Z">
              <w:r w:rsidRPr="00AC5EEE" w:rsidDel="00027FA2">
                <w:rPr>
                  <w:rFonts w:eastAsia="Times New Roman"/>
                  <w:color w:val="000000"/>
                  <w:sz w:val="18"/>
                  <w:szCs w:val="18"/>
                  <w:lang w:eastAsia="en-GB"/>
                  <w:rPrChange w:id="1363" w:author="Tufan Kumbasar" w:date="2015-06-03T09:05:00Z">
                    <w:rPr>
                      <w:rFonts w:eastAsia="Times New Roman"/>
                      <w:color w:val="000000"/>
                      <w:lang w:val="en-GB" w:eastAsia="en-GB"/>
                    </w:rPr>
                  </w:rPrChange>
                </w:rPr>
                <w:delText>41</w:delText>
              </w:r>
            </w:del>
          </w:p>
        </w:tc>
        <w:tc>
          <w:tcPr>
            <w:tcW w:w="0" w:type="auto"/>
            <w:shd w:val="clear" w:color="auto" w:fill="auto"/>
            <w:vAlign w:val="center"/>
          </w:tcPr>
          <w:p w14:paraId="1DFB6FFB" w14:textId="77777777" w:rsidR="00027FA2" w:rsidRPr="00AC5EEE" w:rsidDel="00027FA2" w:rsidRDefault="00027FA2">
            <w:pPr>
              <w:rPr>
                <w:del w:id="1364" w:author="Tufan Kumbasar" w:date="2015-06-03T09:12:00Z"/>
                <w:rFonts w:eastAsia="Times New Roman"/>
                <w:color w:val="000000"/>
                <w:sz w:val="18"/>
                <w:szCs w:val="18"/>
                <w:lang w:eastAsia="en-GB"/>
                <w:rPrChange w:id="1365" w:author="Tufan Kumbasar" w:date="2015-06-03T09:05:00Z">
                  <w:rPr>
                    <w:del w:id="1366" w:author="Tufan Kumbasar" w:date="2015-06-03T09:12:00Z"/>
                    <w:rFonts w:eastAsia="Times New Roman"/>
                    <w:color w:val="000000"/>
                    <w:lang w:val="en-GB" w:eastAsia="en-GB"/>
                  </w:rPr>
                </w:rPrChange>
              </w:rPr>
              <w:pPrChange w:id="1367" w:author="Tufan Kumbasar" w:date="2015-06-03T09:06:00Z">
                <w:pPr>
                  <w:spacing w:line="360" w:lineRule="auto"/>
                </w:pPr>
              </w:pPrChange>
            </w:pPr>
            <w:del w:id="1368" w:author="Tufan Kumbasar" w:date="2015-06-03T09:12:00Z">
              <w:r w:rsidRPr="00AC5EEE" w:rsidDel="00027FA2">
                <w:rPr>
                  <w:rFonts w:eastAsia="Times New Roman"/>
                  <w:color w:val="000000"/>
                  <w:sz w:val="18"/>
                  <w:szCs w:val="18"/>
                  <w:lang w:eastAsia="en-GB"/>
                  <w:rPrChange w:id="1369" w:author="Tufan Kumbasar" w:date="2015-06-03T09:05:00Z">
                    <w:rPr>
                      <w:rFonts w:eastAsia="Times New Roman"/>
                      <w:color w:val="000000"/>
                      <w:lang w:val="en-GB" w:eastAsia="en-GB"/>
                    </w:rPr>
                  </w:rPrChange>
                </w:rPr>
                <w:delText>61.389</w:delText>
              </w:r>
            </w:del>
          </w:p>
        </w:tc>
      </w:tr>
    </w:tbl>
    <w:p w14:paraId="7006836F" w14:textId="77777777" w:rsidR="00D7121F" w:rsidRDefault="00D7121F" w:rsidP="00D7121F">
      <w:pPr>
        <w:spacing w:before="120" w:after="120"/>
        <w:jc w:val="both"/>
        <w:rPr>
          <w:ins w:id="1370" w:author="Tufan Kumbasar" w:date="2015-06-03T09:13:00Z"/>
        </w:rPr>
      </w:pPr>
      <w:r w:rsidRPr="00C5098B">
        <w:t xml:space="preserve">      The other comparison has been made to compare the computational time of the different type reduction methods. For this purposes, the each function that has been created for the each type reduction method is run 500 times and the maximum, minimum and average values have been measured and given in the Table 2.</w:t>
      </w:r>
    </w:p>
    <w:p w14:paraId="44ED3DCC" w14:textId="77777777" w:rsidR="00027FA2" w:rsidRPr="00C5098B" w:rsidDel="00027FA2" w:rsidRDefault="00027FA2" w:rsidP="00D7121F">
      <w:pPr>
        <w:spacing w:before="120" w:after="120"/>
        <w:jc w:val="both"/>
        <w:rPr>
          <w:del w:id="1371" w:author="Tufan Kumbasar" w:date="2015-06-03T09:15:00Z"/>
        </w:rPr>
      </w:pPr>
    </w:p>
    <w:p w14:paraId="5C689A58" w14:textId="77777777" w:rsidR="00D7121F" w:rsidRDefault="00D7121F" w:rsidP="002C619E">
      <w:pPr>
        <w:spacing w:before="120"/>
        <w:jc w:val="both"/>
        <w:rPr>
          <w:ins w:id="1372" w:author="Tufan Kumbasar" w:date="2015-06-03T09:13:00Z"/>
        </w:rPr>
        <w:pPrChange w:id="1373" w:author="Taskin, Ahmet AVL/TR" w:date="2015-06-04T23:11:00Z">
          <w:pPr>
            <w:spacing w:before="120" w:after="240"/>
            <w:jc w:val="both"/>
          </w:pPr>
        </w:pPrChange>
      </w:pPr>
      <w:bookmarkStart w:id="1374" w:name="_Toc418483361"/>
      <w:r w:rsidRPr="00C5098B">
        <w:t>Table 2.</w:t>
      </w:r>
      <w:r w:rsidRPr="00C5098B">
        <w:rPr>
          <w:b/>
        </w:rPr>
        <w:t xml:space="preserve"> </w:t>
      </w:r>
      <w:r w:rsidRPr="00C5098B">
        <w:t>Comparison of computational time of the different TR methods</w:t>
      </w:r>
      <w:bookmarkEnd w:id="1374"/>
    </w:p>
    <w:p w14:paraId="33F5F6A4" w14:textId="77777777" w:rsidR="00027FA2" w:rsidRPr="00C5098B" w:rsidDel="00027FA2" w:rsidRDefault="00027FA2" w:rsidP="00D7121F">
      <w:pPr>
        <w:spacing w:before="120" w:after="240"/>
        <w:jc w:val="both"/>
        <w:rPr>
          <w:del w:id="1375" w:author="Tufan Kumbasar" w:date="2015-06-03T09:14:00Z"/>
        </w:rPr>
      </w:pPr>
    </w:p>
    <w:tbl>
      <w:tblPr>
        <w:tblW w:w="4811"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1163"/>
        <w:gridCol w:w="1151"/>
        <w:gridCol w:w="1052"/>
      </w:tblGrid>
      <w:tr w:rsidR="00D7121F" w:rsidRPr="00C5098B" w:rsidDel="00027FA2" w14:paraId="4F26EEF8" w14:textId="77777777" w:rsidTr="009E2903">
        <w:trPr>
          <w:del w:id="1376" w:author="Tufan Kumbasar" w:date="2015-06-03T09:14:00Z"/>
        </w:trPr>
        <w:tc>
          <w:tcPr>
            <w:tcW w:w="1668" w:type="pct"/>
            <w:shd w:val="clear" w:color="auto" w:fill="auto"/>
            <w:vAlign w:val="center"/>
          </w:tcPr>
          <w:p w14:paraId="7E03AECB" w14:textId="77777777" w:rsidR="00D7121F" w:rsidRPr="00C5098B" w:rsidDel="00027FA2" w:rsidRDefault="00D7121F" w:rsidP="009E2903">
            <w:pPr>
              <w:spacing w:before="120"/>
              <w:rPr>
                <w:del w:id="1377" w:author="Tufan Kumbasar" w:date="2015-06-03T09:14:00Z"/>
                <w:rFonts w:eastAsia="Times New Roman"/>
                <w:lang w:eastAsia="en-GB"/>
                <w:rPrChange w:id="1378" w:author="Tufan Kumbasar" w:date="2015-06-03T08:46:00Z">
                  <w:rPr>
                    <w:del w:id="1379" w:author="Tufan Kumbasar" w:date="2015-06-03T09:14:00Z"/>
                    <w:rFonts w:eastAsia="Times New Roman"/>
                    <w:lang w:val="en-GB" w:eastAsia="en-GB"/>
                  </w:rPr>
                </w:rPrChange>
              </w:rPr>
            </w:pPr>
            <w:del w:id="1380" w:author="Tufan Kumbasar" w:date="2015-06-03T09:14:00Z">
              <w:r w:rsidRPr="00C5098B" w:rsidDel="00027FA2">
                <w:rPr>
                  <w:rFonts w:eastAsia="Times New Roman"/>
                  <w:lang w:eastAsia="en-GB"/>
                  <w:rPrChange w:id="1381" w:author="Tufan Kumbasar" w:date="2015-06-03T08:46:00Z">
                    <w:rPr>
                      <w:rFonts w:eastAsia="Times New Roman"/>
                      <w:lang w:val="en-GB" w:eastAsia="en-GB"/>
                    </w:rPr>
                  </w:rPrChange>
                </w:rPr>
                <w:delText>Type Reduction Method</w:delText>
              </w:r>
            </w:del>
          </w:p>
        </w:tc>
        <w:tc>
          <w:tcPr>
            <w:tcW w:w="1151" w:type="pct"/>
            <w:shd w:val="clear" w:color="auto" w:fill="auto"/>
            <w:vAlign w:val="center"/>
          </w:tcPr>
          <w:p w14:paraId="6E558AF1" w14:textId="77777777" w:rsidR="00D7121F" w:rsidRPr="00C5098B" w:rsidDel="00027FA2" w:rsidRDefault="00D7121F" w:rsidP="009E2903">
            <w:pPr>
              <w:spacing w:before="120"/>
              <w:rPr>
                <w:del w:id="1382" w:author="Tufan Kumbasar" w:date="2015-06-03T09:14:00Z"/>
                <w:rFonts w:eastAsia="Times New Roman"/>
                <w:lang w:eastAsia="en-GB"/>
                <w:rPrChange w:id="1383" w:author="Tufan Kumbasar" w:date="2015-06-03T08:46:00Z">
                  <w:rPr>
                    <w:del w:id="1384" w:author="Tufan Kumbasar" w:date="2015-06-03T09:14:00Z"/>
                    <w:rFonts w:eastAsia="Times New Roman"/>
                    <w:lang w:val="en-GB" w:eastAsia="en-GB"/>
                  </w:rPr>
                </w:rPrChange>
              </w:rPr>
            </w:pPr>
            <w:del w:id="1385" w:author="Tufan Kumbasar" w:date="2015-06-03T09:14:00Z">
              <w:r w:rsidRPr="00C5098B" w:rsidDel="00027FA2">
                <w:rPr>
                  <w:rFonts w:eastAsia="Times New Roman"/>
                  <w:lang w:eastAsia="en-GB"/>
                  <w:rPrChange w:id="1386" w:author="Tufan Kumbasar" w:date="2015-06-03T08:46:00Z">
                    <w:rPr>
                      <w:rFonts w:eastAsia="Times New Roman"/>
                      <w:lang w:val="en-GB" w:eastAsia="en-GB"/>
                    </w:rPr>
                  </w:rPrChange>
                </w:rPr>
                <w:delText>MEAN (s)</w:delText>
              </w:r>
            </w:del>
          </w:p>
        </w:tc>
        <w:tc>
          <w:tcPr>
            <w:tcW w:w="1139" w:type="pct"/>
            <w:shd w:val="clear" w:color="auto" w:fill="auto"/>
            <w:vAlign w:val="center"/>
          </w:tcPr>
          <w:p w14:paraId="62C040A7" w14:textId="77777777" w:rsidR="00D7121F" w:rsidRPr="00C5098B" w:rsidDel="00027FA2" w:rsidRDefault="00D7121F" w:rsidP="009E2903">
            <w:pPr>
              <w:spacing w:before="120"/>
              <w:rPr>
                <w:del w:id="1387" w:author="Tufan Kumbasar" w:date="2015-06-03T09:14:00Z"/>
                <w:rFonts w:eastAsia="Times New Roman"/>
                <w:lang w:eastAsia="en-GB"/>
                <w:rPrChange w:id="1388" w:author="Tufan Kumbasar" w:date="2015-06-03T08:46:00Z">
                  <w:rPr>
                    <w:del w:id="1389" w:author="Tufan Kumbasar" w:date="2015-06-03T09:14:00Z"/>
                    <w:rFonts w:eastAsia="Times New Roman"/>
                    <w:lang w:val="en-GB" w:eastAsia="en-GB"/>
                  </w:rPr>
                </w:rPrChange>
              </w:rPr>
            </w:pPr>
            <w:del w:id="1390" w:author="Tufan Kumbasar" w:date="2015-06-03T09:14:00Z">
              <w:r w:rsidRPr="00C5098B" w:rsidDel="00027FA2">
                <w:rPr>
                  <w:rFonts w:eastAsia="Times New Roman"/>
                  <w:lang w:eastAsia="en-GB"/>
                  <w:rPrChange w:id="1391" w:author="Tufan Kumbasar" w:date="2015-06-03T08:46:00Z">
                    <w:rPr>
                      <w:rFonts w:eastAsia="Times New Roman"/>
                      <w:lang w:val="en-GB" w:eastAsia="en-GB"/>
                    </w:rPr>
                  </w:rPrChange>
                </w:rPr>
                <w:delText>MIN (s)</w:delText>
              </w:r>
            </w:del>
          </w:p>
        </w:tc>
        <w:tc>
          <w:tcPr>
            <w:tcW w:w="1041" w:type="pct"/>
            <w:shd w:val="clear" w:color="auto" w:fill="auto"/>
            <w:vAlign w:val="center"/>
          </w:tcPr>
          <w:p w14:paraId="047D1F50" w14:textId="77777777" w:rsidR="00D7121F" w:rsidRPr="00C5098B" w:rsidDel="00027FA2" w:rsidRDefault="00D7121F" w:rsidP="009E2903">
            <w:pPr>
              <w:spacing w:before="120"/>
              <w:rPr>
                <w:del w:id="1392" w:author="Tufan Kumbasar" w:date="2015-06-03T09:14:00Z"/>
                <w:rFonts w:eastAsia="Times New Roman"/>
                <w:lang w:eastAsia="en-GB"/>
                <w:rPrChange w:id="1393" w:author="Tufan Kumbasar" w:date="2015-06-03T08:46:00Z">
                  <w:rPr>
                    <w:del w:id="1394" w:author="Tufan Kumbasar" w:date="2015-06-03T09:14:00Z"/>
                    <w:rFonts w:eastAsia="Times New Roman"/>
                    <w:lang w:val="en-GB" w:eastAsia="en-GB"/>
                  </w:rPr>
                </w:rPrChange>
              </w:rPr>
            </w:pPr>
            <w:del w:id="1395" w:author="Tufan Kumbasar" w:date="2015-06-03T09:14:00Z">
              <w:r w:rsidRPr="00C5098B" w:rsidDel="00027FA2">
                <w:rPr>
                  <w:rFonts w:eastAsia="Times New Roman"/>
                  <w:lang w:eastAsia="en-GB"/>
                  <w:rPrChange w:id="1396" w:author="Tufan Kumbasar" w:date="2015-06-03T08:46:00Z">
                    <w:rPr>
                      <w:rFonts w:eastAsia="Times New Roman"/>
                      <w:lang w:val="en-GB" w:eastAsia="en-GB"/>
                    </w:rPr>
                  </w:rPrChange>
                </w:rPr>
                <w:delText>MAX (s)</w:delText>
              </w:r>
            </w:del>
          </w:p>
        </w:tc>
      </w:tr>
      <w:tr w:rsidR="00D7121F" w:rsidRPr="00C5098B" w:rsidDel="00027FA2" w14:paraId="10B2D279" w14:textId="77777777" w:rsidTr="009E2903">
        <w:trPr>
          <w:trHeight w:val="287"/>
          <w:del w:id="1397" w:author="Tufan Kumbasar" w:date="2015-06-03T09:14:00Z"/>
        </w:trPr>
        <w:tc>
          <w:tcPr>
            <w:tcW w:w="1668" w:type="pct"/>
            <w:shd w:val="clear" w:color="auto" w:fill="auto"/>
            <w:vAlign w:val="center"/>
          </w:tcPr>
          <w:p w14:paraId="23AA6EB2" w14:textId="77777777" w:rsidR="00D7121F" w:rsidRPr="00C5098B" w:rsidDel="00027FA2" w:rsidRDefault="00D7121F" w:rsidP="009E2903">
            <w:pPr>
              <w:spacing w:before="120"/>
              <w:rPr>
                <w:del w:id="1398" w:author="Tufan Kumbasar" w:date="2015-06-03T09:14:00Z"/>
                <w:rFonts w:eastAsia="Times New Roman"/>
                <w:lang w:eastAsia="en-GB"/>
                <w:rPrChange w:id="1399" w:author="Tufan Kumbasar" w:date="2015-06-03T08:46:00Z">
                  <w:rPr>
                    <w:del w:id="1400" w:author="Tufan Kumbasar" w:date="2015-06-03T09:14:00Z"/>
                    <w:rFonts w:eastAsia="Times New Roman"/>
                    <w:lang w:val="en-GB" w:eastAsia="en-GB"/>
                  </w:rPr>
                </w:rPrChange>
              </w:rPr>
            </w:pPr>
            <w:del w:id="1401" w:author="Tufan Kumbasar" w:date="2015-06-03T09:14:00Z">
              <w:r w:rsidRPr="00C5098B" w:rsidDel="00027FA2">
                <w:rPr>
                  <w:rFonts w:eastAsia="Times New Roman"/>
                  <w:lang w:eastAsia="en-GB"/>
                  <w:rPrChange w:id="1402" w:author="Tufan Kumbasar" w:date="2015-06-03T08:46:00Z">
                    <w:rPr>
                      <w:rFonts w:eastAsia="Times New Roman"/>
                      <w:lang w:val="en-GB" w:eastAsia="en-GB"/>
                    </w:rPr>
                  </w:rPrChange>
                </w:rPr>
                <w:delText>KM</w:delText>
              </w:r>
            </w:del>
          </w:p>
        </w:tc>
        <w:tc>
          <w:tcPr>
            <w:tcW w:w="1151" w:type="pct"/>
            <w:shd w:val="clear" w:color="auto" w:fill="auto"/>
            <w:vAlign w:val="center"/>
          </w:tcPr>
          <w:p w14:paraId="5C656AE5" w14:textId="77777777" w:rsidR="00D7121F" w:rsidRPr="00C5098B" w:rsidDel="00027FA2" w:rsidRDefault="00D7121F" w:rsidP="009E2903">
            <w:pPr>
              <w:spacing w:before="120"/>
              <w:rPr>
                <w:del w:id="1403" w:author="Tufan Kumbasar" w:date="2015-06-03T09:14:00Z"/>
                <w:rFonts w:eastAsia="Times New Roman"/>
                <w:lang w:eastAsia="en-GB"/>
                <w:rPrChange w:id="1404" w:author="Tufan Kumbasar" w:date="2015-06-03T08:46:00Z">
                  <w:rPr>
                    <w:del w:id="1405" w:author="Tufan Kumbasar" w:date="2015-06-03T09:14:00Z"/>
                    <w:rFonts w:eastAsia="Times New Roman"/>
                    <w:lang w:val="en-GB" w:eastAsia="en-GB"/>
                  </w:rPr>
                </w:rPrChange>
              </w:rPr>
            </w:pPr>
            <w:del w:id="1406" w:author="Tufan Kumbasar" w:date="2015-06-03T09:14:00Z">
              <w:r w:rsidRPr="00C5098B" w:rsidDel="00027FA2">
                <w:rPr>
                  <w:rFonts w:eastAsia="Times New Roman"/>
                  <w:lang w:eastAsia="en-GB"/>
                  <w:rPrChange w:id="1407" w:author="Tufan Kumbasar" w:date="2015-06-03T08:46:00Z">
                    <w:rPr>
                      <w:rFonts w:eastAsia="Times New Roman"/>
                      <w:lang w:val="en-GB" w:eastAsia="en-GB"/>
                    </w:rPr>
                  </w:rPrChange>
                </w:rPr>
                <w:delText>0.0058</w:delText>
              </w:r>
            </w:del>
          </w:p>
        </w:tc>
        <w:tc>
          <w:tcPr>
            <w:tcW w:w="1139" w:type="pct"/>
            <w:shd w:val="clear" w:color="auto" w:fill="auto"/>
            <w:vAlign w:val="center"/>
          </w:tcPr>
          <w:p w14:paraId="39C2B0ED" w14:textId="77777777" w:rsidR="00D7121F" w:rsidRPr="00C5098B" w:rsidDel="00027FA2" w:rsidRDefault="00D7121F" w:rsidP="009E2903">
            <w:pPr>
              <w:spacing w:before="120"/>
              <w:rPr>
                <w:del w:id="1408" w:author="Tufan Kumbasar" w:date="2015-06-03T09:14:00Z"/>
                <w:rFonts w:eastAsia="Times New Roman"/>
                <w:color w:val="000000"/>
                <w:lang w:eastAsia="en-GB"/>
                <w:rPrChange w:id="1409" w:author="Tufan Kumbasar" w:date="2015-06-03T08:46:00Z">
                  <w:rPr>
                    <w:del w:id="1410" w:author="Tufan Kumbasar" w:date="2015-06-03T09:14:00Z"/>
                    <w:rFonts w:eastAsia="Times New Roman"/>
                    <w:color w:val="000000"/>
                    <w:lang w:val="en-GB" w:eastAsia="en-GB"/>
                  </w:rPr>
                </w:rPrChange>
              </w:rPr>
            </w:pPr>
            <w:del w:id="1411" w:author="Tufan Kumbasar" w:date="2015-06-03T09:14:00Z">
              <w:r w:rsidRPr="00C5098B" w:rsidDel="00027FA2">
                <w:rPr>
                  <w:rFonts w:eastAsia="Times New Roman"/>
                  <w:color w:val="000000"/>
                  <w:lang w:eastAsia="en-GB"/>
                  <w:rPrChange w:id="1412" w:author="Tufan Kumbasar" w:date="2015-06-03T08:46:00Z">
                    <w:rPr>
                      <w:rFonts w:eastAsia="Times New Roman"/>
                      <w:color w:val="000000"/>
                      <w:lang w:val="en-GB" w:eastAsia="en-GB"/>
                    </w:rPr>
                  </w:rPrChange>
                </w:rPr>
                <w:delText>0.0052</w:delText>
              </w:r>
            </w:del>
          </w:p>
        </w:tc>
        <w:tc>
          <w:tcPr>
            <w:tcW w:w="1041" w:type="pct"/>
            <w:shd w:val="clear" w:color="auto" w:fill="auto"/>
            <w:vAlign w:val="center"/>
          </w:tcPr>
          <w:p w14:paraId="7D0A56DA" w14:textId="77777777" w:rsidR="00D7121F" w:rsidRPr="00C5098B" w:rsidDel="00027FA2" w:rsidRDefault="00D7121F" w:rsidP="009E2903">
            <w:pPr>
              <w:spacing w:before="120"/>
              <w:rPr>
                <w:del w:id="1413" w:author="Tufan Kumbasar" w:date="2015-06-03T09:14:00Z"/>
                <w:rFonts w:eastAsia="Times New Roman"/>
                <w:color w:val="000000"/>
                <w:lang w:eastAsia="en-GB"/>
                <w:rPrChange w:id="1414" w:author="Tufan Kumbasar" w:date="2015-06-03T08:46:00Z">
                  <w:rPr>
                    <w:del w:id="1415" w:author="Tufan Kumbasar" w:date="2015-06-03T09:14:00Z"/>
                    <w:rFonts w:eastAsia="Times New Roman"/>
                    <w:color w:val="000000"/>
                    <w:lang w:val="en-GB" w:eastAsia="en-GB"/>
                  </w:rPr>
                </w:rPrChange>
              </w:rPr>
            </w:pPr>
            <w:del w:id="1416" w:author="Tufan Kumbasar" w:date="2015-06-03T09:14:00Z">
              <w:r w:rsidRPr="00C5098B" w:rsidDel="00027FA2">
                <w:rPr>
                  <w:rFonts w:eastAsia="Times New Roman"/>
                  <w:color w:val="000000"/>
                  <w:lang w:eastAsia="en-GB"/>
                  <w:rPrChange w:id="1417" w:author="Tufan Kumbasar" w:date="2015-06-03T08:46:00Z">
                    <w:rPr>
                      <w:rFonts w:eastAsia="Times New Roman"/>
                      <w:color w:val="000000"/>
                      <w:lang w:val="en-GB" w:eastAsia="en-GB"/>
                    </w:rPr>
                  </w:rPrChange>
                </w:rPr>
                <w:delText>0.0116</w:delText>
              </w:r>
            </w:del>
          </w:p>
        </w:tc>
      </w:tr>
      <w:tr w:rsidR="00D7121F" w:rsidRPr="00C5098B" w:rsidDel="00027FA2" w14:paraId="3C1DCE6F" w14:textId="77777777" w:rsidTr="009E2903">
        <w:trPr>
          <w:trHeight w:val="287"/>
          <w:del w:id="1418" w:author="Tufan Kumbasar" w:date="2015-06-03T09:14:00Z"/>
        </w:trPr>
        <w:tc>
          <w:tcPr>
            <w:tcW w:w="1668" w:type="pct"/>
            <w:shd w:val="clear" w:color="auto" w:fill="auto"/>
            <w:vAlign w:val="center"/>
          </w:tcPr>
          <w:p w14:paraId="37412760" w14:textId="77777777" w:rsidR="00D7121F" w:rsidRPr="00C5098B" w:rsidDel="00027FA2" w:rsidRDefault="00D7121F" w:rsidP="009E2903">
            <w:pPr>
              <w:spacing w:before="120"/>
              <w:rPr>
                <w:del w:id="1419" w:author="Tufan Kumbasar" w:date="2015-06-03T09:14:00Z"/>
                <w:rFonts w:eastAsia="Times New Roman"/>
                <w:lang w:eastAsia="en-GB"/>
                <w:rPrChange w:id="1420" w:author="Tufan Kumbasar" w:date="2015-06-03T08:46:00Z">
                  <w:rPr>
                    <w:del w:id="1421" w:author="Tufan Kumbasar" w:date="2015-06-03T09:14:00Z"/>
                    <w:rFonts w:eastAsia="Times New Roman"/>
                    <w:lang w:val="en-GB" w:eastAsia="en-GB"/>
                  </w:rPr>
                </w:rPrChange>
              </w:rPr>
            </w:pPr>
            <w:del w:id="1422" w:author="Tufan Kumbasar" w:date="2015-06-03T09:14:00Z">
              <w:r w:rsidRPr="00C5098B" w:rsidDel="00027FA2">
                <w:rPr>
                  <w:rFonts w:eastAsia="Times New Roman"/>
                  <w:lang w:eastAsia="en-GB"/>
                  <w:rPrChange w:id="1423" w:author="Tufan Kumbasar" w:date="2015-06-03T08:46:00Z">
                    <w:rPr>
                      <w:rFonts w:eastAsia="Times New Roman"/>
                      <w:lang w:val="en-GB" w:eastAsia="en-GB"/>
                    </w:rPr>
                  </w:rPrChange>
                </w:rPr>
                <w:delText>EKM</w:delText>
              </w:r>
            </w:del>
          </w:p>
        </w:tc>
        <w:tc>
          <w:tcPr>
            <w:tcW w:w="1151" w:type="pct"/>
            <w:shd w:val="clear" w:color="auto" w:fill="auto"/>
            <w:vAlign w:val="center"/>
          </w:tcPr>
          <w:p w14:paraId="59906949" w14:textId="77777777" w:rsidR="00D7121F" w:rsidRPr="00C5098B" w:rsidDel="00027FA2" w:rsidRDefault="00D7121F" w:rsidP="009E2903">
            <w:pPr>
              <w:spacing w:before="120"/>
              <w:rPr>
                <w:del w:id="1424" w:author="Tufan Kumbasar" w:date="2015-06-03T09:14:00Z"/>
                <w:rFonts w:eastAsia="Times New Roman"/>
                <w:lang w:eastAsia="en-GB"/>
                <w:rPrChange w:id="1425" w:author="Tufan Kumbasar" w:date="2015-06-03T08:46:00Z">
                  <w:rPr>
                    <w:del w:id="1426" w:author="Tufan Kumbasar" w:date="2015-06-03T09:14:00Z"/>
                    <w:rFonts w:eastAsia="Times New Roman"/>
                    <w:lang w:val="en-GB" w:eastAsia="en-GB"/>
                  </w:rPr>
                </w:rPrChange>
              </w:rPr>
            </w:pPr>
            <w:del w:id="1427" w:author="Tufan Kumbasar" w:date="2015-06-03T09:14:00Z">
              <w:r w:rsidRPr="00C5098B" w:rsidDel="00027FA2">
                <w:rPr>
                  <w:rFonts w:eastAsia="Times New Roman"/>
                  <w:lang w:eastAsia="en-GB"/>
                  <w:rPrChange w:id="1428" w:author="Tufan Kumbasar" w:date="2015-06-03T08:46:00Z">
                    <w:rPr>
                      <w:rFonts w:eastAsia="Times New Roman"/>
                      <w:lang w:val="en-GB" w:eastAsia="en-GB"/>
                    </w:rPr>
                  </w:rPrChange>
                </w:rPr>
                <w:delText>0.0056</w:delText>
              </w:r>
            </w:del>
          </w:p>
        </w:tc>
        <w:tc>
          <w:tcPr>
            <w:tcW w:w="1139" w:type="pct"/>
            <w:shd w:val="clear" w:color="auto" w:fill="auto"/>
            <w:vAlign w:val="center"/>
          </w:tcPr>
          <w:p w14:paraId="14240671" w14:textId="77777777" w:rsidR="00D7121F" w:rsidRPr="00C5098B" w:rsidDel="00027FA2" w:rsidRDefault="00D7121F" w:rsidP="009E2903">
            <w:pPr>
              <w:spacing w:before="120"/>
              <w:rPr>
                <w:del w:id="1429" w:author="Tufan Kumbasar" w:date="2015-06-03T09:14:00Z"/>
                <w:rFonts w:eastAsia="Times New Roman"/>
                <w:color w:val="000000"/>
                <w:lang w:eastAsia="en-GB"/>
                <w:rPrChange w:id="1430" w:author="Tufan Kumbasar" w:date="2015-06-03T08:46:00Z">
                  <w:rPr>
                    <w:del w:id="1431" w:author="Tufan Kumbasar" w:date="2015-06-03T09:14:00Z"/>
                    <w:rFonts w:eastAsia="Times New Roman"/>
                    <w:color w:val="000000"/>
                    <w:lang w:val="en-GB" w:eastAsia="en-GB"/>
                  </w:rPr>
                </w:rPrChange>
              </w:rPr>
            </w:pPr>
            <w:del w:id="1432" w:author="Tufan Kumbasar" w:date="2015-06-03T09:14:00Z">
              <w:r w:rsidRPr="00C5098B" w:rsidDel="00027FA2">
                <w:rPr>
                  <w:rFonts w:eastAsia="Times New Roman"/>
                  <w:color w:val="000000"/>
                  <w:lang w:eastAsia="en-GB"/>
                  <w:rPrChange w:id="1433" w:author="Tufan Kumbasar" w:date="2015-06-03T08:46:00Z">
                    <w:rPr>
                      <w:rFonts w:eastAsia="Times New Roman"/>
                      <w:color w:val="000000"/>
                      <w:lang w:val="en-GB" w:eastAsia="en-GB"/>
                    </w:rPr>
                  </w:rPrChange>
                </w:rPr>
                <w:delText>0.0053</w:delText>
              </w:r>
            </w:del>
          </w:p>
        </w:tc>
        <w:tc>
          <w:tcPr>
            <w:tcW w:w="1041" w:type="pct"/>
            <w:shd w:val="clear" w:color="auto" w:fill="auto"/>
            <w:vAlign w:val="center"/>
          </w:tcPr>
          <w:p w14:paraId="4517C643" w14:textId="77777777" w:rsidR="00D7121F" w:rsidRPr="00C5098B" w:rsidDel="00027FA2" w:rsidRDefault="00D7121F" w:rsidP="009E2903">
            <w:pPr>
              <w:spacing w:before="120"/>
              <w:rPr>
                <w:del w:id="1434" w:author="Tufan Kumbasar" w:date="2015-06-03T09:14:00Z"/>
                <w:rFonts w:eastAsia="Times New Roman"/>
                <w:color w:val="000000"/>
                <w:lang w:eastAsia="en-GB"/>
                <w:rPrChange w:id="1435" w:author="Tufan Kumbasar" w:date="2015-06-03T08:46:00Z">
                  <w:rPr>
                    <w:del w:id="1436" w:author="Tufan Kumbasar" w:date="2015-06-03T09:14:00Z"/>
                    <w:rFonts w:eastAsia="Times New Roman"/>
                    <w:color w:val="000000"/>
                    <w:lang w:val="en-GB" w:eastAsia="en-GB"/>
                  </w:rPr>
                </w:rPrChange>
              </w:rPr>
            </w:pPr>
            <w:del w:id="1437" w:author="Tufan Kumbasar" w:date="2015-06-03T09:14:00Z">
              <w:r w:rsidRPr="00C5098B" w:rsidDel="00027FA2">
                <w:rPr>
                  <w:rFonts w:eastAsia="Times New Roman"/>
                  <w:color w:val="000000"/>
                  <w:lang w:eastAsia="en-GB"/>
                  <w:rPrChange w:id="1438" w:author="Tufan Kumbasar" w:date="2015-06-03T08:46:00Z">
                    <w:rPr>
                      <w:rFonts w:eastAsia="Times New Roman"/>
                      <w:color w:val="000000"/>
                      <w:lang w:val="en-GB" w:eastAsia="en-GB"/>
                    </w:rPr>
                  </w:rPrChange>
                </w:rPr>
                <w:delText>0.0099</w:delText>
              </w:r>
            </w:del>
          </w:p>
        </w:tc>
      </w:tr>
      <w:tr w:rsidR="00D7121F" w:rsidRPr="00C5098B" w:rsidDel="00027FA2" w14:paraId="509C4045" w14:textId="77777777" w:rsidTr="009E2903">
        <w:trPr>
          <w:trHeight w:val="287"/>
          <w:del w:id="1439" w:author="Tufan Kumbasar" w:date="2015-06-03T09:14:00Z"/>
        </w:trPr>
        <w:tc>
          <w:tcPr>
            <w:tcW w:w="1668" w:type="pct"/>
            <w:shd w:val="clear" w:color="auto" w:fill="auto"/>
            <w:vAlign w:val="center"/>
          </w:tcPr>
          <w:p w14:paraId="5E8546D9" w14:textId="77777777" w:rsidR="00D7121F" w:rsidRPr="00C5098B" w:rsidDel="00027FA2" w:rsidRDefault="00D7121F" w:rsidP="009E2903">
            <w:pPr>
              <w:spacing w:before="120"/>
              <w:rPr>
                <w:del w:id="1440" w:author="Tufan Kumbasar" w:date="2015-06-03T09:14:00Z"/>
                <w:rFonts w:eastAsia="Times New Roman"/>
                <w:lang w:eastAsia="en-GB"/>
                <w:rPrChange w:id="1441" w:author="Tufan Kumbasar" w:date="2015-06-03T08:46:00Z">
                  <w:rPr>
                    <w:del w:id="1442" w:author="Tufan Kumbasar" w:date="2015-06-03T09:14:00Z"/>
                    <w:rFonts w:eastAsia="Times New Roman"/>
                    <w:lang w:val="en-GB" w:eastAsia="en-GB"/>
                  </w:rPr>
                </w:rPrChange>
              </w:rPr>
            </w:pPr>
            <w:del w:id="1443" w:author="Tufan Kumbasar" w:date="2015-06-03T09:14:00Z">
              <w:r w:rsidRPr="00C5098B" w:rsidDel="00027FA2">
                <w:rPr>
                  <w:rFonts w:eastAsia="Times New Roman"/>
                  <w:lang w:eastAsia="en-GB"/>
                  <w:rPrChange w:id="1444" w:author="Tufan Kumbasar" w:date="2015-06-03T08:46:00Z">
                    <w:rPr>
                      <w:rFonts w:eastAsia="Times New Roman"/>
                      <w:lang w:val="en-GB" w:eastAsia="en-GB"/>
                    </w:rPr>
                  </w:rPrChange>
                </w:rPr>
                <w:delText>IASC</w:delText>
              </w:r>
            </w:del>
          </w:p>
        </w:tc>
        <w:tc>
          <w:tcPr>
            <w:tcW w:w="1151" w:type="pct"/>
            <w:shd w:val="clear" w:color="auto" w:fill="auto"/>
            <w:vAlign w:val="center"/>
          </w:tcPr>
          <w:p w14:paraId="39FBDA75" w14:textId="77777777" w:rsidR="00D7121F" w:rsidRPr="00C5098B" w:rsidDel="00027FA2" w:rsidRDefault="00D7121F" w:rsidP="009E2903">
            <w:pPr>
              <w:spacing w:before="120"/>
              <w:rPr>
                <w:del w:id="1445" w:author="Tufan Kumbasar" w:date="2015-06-03T09:14:00Z"/>
                <w:rFonts w:eastAsia="Times New Roman"/>
                <w:lang w:eastAsia="en-GB"/>
                <w:rPrChange w:id="1446" w:author="Tufan Kumbasar" w:date="2015-06-03T08:46:00Z">
                  <w:rPr>
                    <w:del w:id="1447" w:author="Tufan Kumbasar" w:date="2015-06-03T09:14:00Z"/>
                    <w:rFonts w:eastAsia="Times New Roman"/>
                    <w:lang w:val="en-GB" w:eastAsia="en-GB"/>
                  </w:rPr>
                </w:rPrChange>
              </w:rPr>
            </w:pPr>
            <w:del w:id="1448" w:author="Tufan Kumbasar" w:date="2015-06-03T09:14:00Z">
              <w:r w:rsidRPr="00C5098B" w:rsidDel="00027FA2">
                <w:rPr>
                  <w:rFonts w:eastAsia="Times New Roman"/>
                  <w:lang w:eastAsia="en-GB"/>
                  <w:rPrChange w:id="1449" w:author="Tufan Kumbasar" w:date="2015-06-03T08:46:00Z">
                    <w:rPr>
                      <w:rFonts w:eastAsia="Times New Roman"/>
                      <w:lang w:val="en-GB" w:eastAsia="en-GB"/>
                    </w:rPr>
                  </w:rPrChange>
                </w:rPr>
                <w:delText>0.0055</w:delText>
              </w:r>
            </w:del>
          </w:p>
        </w:tc>
        <w:tc>
          <w:tcPr>
            <w:tcW w:w="1139" w:type="pct"/>
            <w:shd w:val="clear" w:color="auto" w:fill="auto"/>
            <w:vAlign w:val="center"/>
          </w:tcPr>
          <w:p w14:paraId="0DF89C5D" w14:textId="77777777" w:rsidR="00D7121F" w:rsidRPr="00C5098B" w:rsidDel="00027FA2" w:rsidRDefault="00D7121F" w:rsidP="009E2903">
            <w:pPr>
              <w:spacing w:before="120"/>
              <w:rPr>
                <w:del w:id="1450" w:author="Tufan Kumbasar" w:date="2015-06-03T09:14:00Z"/>
                <w:rFonts w:eastAsia="Times New Roman"/>
                <w:color w:val="000000"/>
                <w:lang w:eastAsia="en-GB"/>
                <w:rPrChange w:id="1451" w:author="Tufan Kumbasar" w:date="2015-06-03T08:46:00Z">
                  <w:rPr>
                    <w:del w:id="1452" w:author="Tufan Kumbasar" w:date="2015-06-03T09:14:00Z"/>
                    <w:rFonts w:eastAsia="Times New Roman"/>
                    <w:color w:val="000000"/>
                    <w:lang w:val="en-GB" w:eastAsia="en-GB"/>
                  </w:rPr>
                </w:rPrChange>
              </w:rPr>
            </w:pPr>
            <w:del w:id="1453" w:author="Tufan Kumbasar" w:date="2015-06-03T09:14:00Z">
              <w:r w:rsidRPr="00C5098B" w:rsidDel="00027FA2">
                <w:rPr>
                  <w:rFonts w:eastAsia="Times New Roman"/>
                  <w:color w:val="000000"/>
                  <w:lang w:eastAsia="en-GB"/>
                  <w:rPrChange w:id="1454" w:author="Tufan Kumbasar" w:date="2015-06-03T08:46:00Z">
                    <w:rPr>
                      <w:rFonts w:eastAsia="Times New Roman"/>
                      <w:color w:val="000000"/>
                      <w:lang w:val="en-GB" w:eastAsia="en-GB"/>
                    </w:rPr>
                  </w:rPrChange>
                </w:rPr>
                <w:delText>0.0052</w:delText>
              </w:r>
            </w:del>
          </w:p>
        </w:tc>
        <w:tc>
          <w:tcPr>
            <w:tcW w:w="1041" w:type="pct"/>
            <w:shd w:val="clear" w:color="auto" w:fill="auto"/>
            <w:vAlign w:val="center"/>
          </w:tcPr>
          <w:p w14:paraId="159357CE" w14:textId="77777777" w:rsidR="00D7121F" w:rsidRPr="00C5098B" w:rsidDel="00027FA2" w:rsidRDefault="00D7121F" w:rsidP="009E2903">
            <w:pPr>
              <w:spacing w:before="120"/>
              <w:rPr>
                <w:del w:id="1455" w:author="Tufan Kumbasar" w:date="2015-06-03T09:14:00Z"/>
                <w:rFonts w:eastAsia="Times New Roman"/>
                <w:color w:val="000000"/>
                <w:lang w:eastAsia="en-GB"/>
                <w:rPrChange w:id="1456" w:author="Tufan Kumbasar" w:date="2015-06-03T08:46:00Z">
                  <w:rPr>
                    <w:del w:id="1457" w:author="Tufan Kumbasar" w:date="2015-06-03T09:14:00Z"/>
                    <w:rFonts w:eastAsia="Times New Roman"/>
                    <w:color w:val="000000"/>
                    <w:lang w:val="en-GB" w:eastAsia="en-GB"/>
                  </w:rPr>
                </w:rPrChange>
              </w:rPr>
            </w:pPr>
            <w:del w:id="1458" w:author="Tufan Kumbasar" w:date="2015-06-03T09:14:00Z">
              <w:r w:rsidRPr="00C5098B" w:rsidDel="00027FA2">
                <w:rPr>
                  <w:rFonts w:eastAsia="Times New Roman"/>
                  <w:color w:val="000000"/>
                  <w:lang w:eastAsia="en-GB"/>
                  <w:rPrChange w:id="1459" w:author="Tufan Kumbasar" w:date="2015-06-03T08:46:00Z">
                    <w:rPr>
                      <w:rFonts w:eastAsia="Times New Roman"/>
                      <w:color w:val="000000"/>
                      <w:lang w:val="en-GB" w:eastAsia="en-GB"/>
                    </w:rPr>
                  </w:rPrChange>
                </w:rPr>
                <w:delText>0.0101</w:delText>
              </w:r>
            </w:del>
          </w:p>
        </w:tc>
      </w:tr>
      <w:tr w:rsidR="00D7121F" w:rsidRPr="00C5098B" w:rsidDel="00027FA2" w14:paraId="58A8C765" w14:textId="77777777" w:rsidTr="009E2903">
        <w:trPr>
          <w:trHeight w:val="377"/>
          <w:del w:id="1460" w:author="Tufan Kumbasar" w:date="2015-06-03T09:14:00Z"/>
        </w:trPr>
        <w:tc>
          <w:tcPr>
            <w:tcW w:w="1668" w:type="pct"/>
            <w:shd w:val="clear" w:color="auto" w:fill="auto"/>
            <w:vAlign w:val="center"/>
          </w:tcPr>
          <w:p w14:paraId="155A6705" w14:textId="77777777" w:rsidR="00D7121F" w:rsidRPr="00C5098B" w:rsidDel="00027FA2" w:rsidRDefault="00D7121F" w:rsidP="009E2903">
            <w:pPr>
              <w:spacing w:before="120"/>
              <w:rPr>
                <w:del w:id="1461" w:author="Tufan Kumbasar" w:date="2015-06-03T09:14:00Z"/>
                <w:rFonts w:eastAsia="Times New Roman"/>
                <w:lang w:eastAsia="en-GB"/>
                <w:rPrChange w:id="1462" w:author="Tufan Kumbasar" w:date="2015-06-03T08:46:00Z">
                  <w:rPr>
                    <w:del w:id="1463" w:author="Tufan Kumbasar" w:date="2015-06-03T09:14:00Z"/>
                    <w:rFonts w:eastAsia="Times New Roman"/>
                    <w:lang w:val="en-GB" w:eastAsia="en-GB"/>
                  </w:rPr>
                </w:rPrChange>
              </w:rPr>
            </w:pPr>
            <w:del w:id="1464" w:author="Tufan Kumbasar" w:date="2015-06-03T09:14:00Z">
              <w:r w:rsidRPr="00C5098B" w:rsidDel="00027FA2">
                <w:rPr>
                  <w:rFonts w:eastAsia="Times New Roman"/>
                  <w:lang w:eastAsia="en-GB"/>
                  <w:rPrChange w:id="1465" w:author="Tufan Kumbasar" w:date="2015-06-03T08:46:00Z">
                    <w:rPr>
                      <w:rFonts w:eastAsia="Times New Roman"/>
                      <w:lang w:val="en-GB" w:eastAsia="en-GB"/>
                    </w:rPr>
                  </w:rPrChange>
                </w:rPr>
                <w:delText>EIASC</w:delText>
              </w:r>
            </w:del>
          </w:p>
        </w:tc>
        <w:tc>
          <w:tcPr>
            <w:tcW w:w="1151" w:type="pct"/>
            <w:shd w:val="clear" w:color="auto" w:fill="auto"/>
            <w:vAlign w:val="center"/>
          </w:tcPr>
          <w:p w14:paraId="482ED706" w14:textId="77777777" w:rsidR="00D7121F" w:rsidRPr="00C5098B" w:rsidDel="00027FA2" w:rsidRDefault="00D7121F" w:rsidP="009E2903">
            <w:pPr>
              <w:spacing w:before="120"/>
              <w:rPr>
                <w:del w:id="1466" w:author="Tufan Kumbasar" w:date="2015-06-03T09:14:00Z"/>
                <w:rFonts w:eastAsia="Times New Roman"/>
                <w:lang w:eastAsia="en-GB"/>
                <w:rPrChange w:id="1467" w:author="Tufan Kumbasar" w:date="2015-06-03T08:46:00Z">
                  <w:rPr>
                    <w:del w:id="1468" w:author="Tufan Kumbasar" w:date="2015-06-03T09:14:00Z"/>
                    <w:rFonts w:eastAsia="Times New Roman"/>
                    <w:lang w:val="en-GB" w:eastAsia="en-GB"/>
                  </w:rPr>
                </w:rPrChange>
              </w:rPr>
            </w:pPr>
            <w:del w:id="1469" w:author="Tufan Kumbasar" w:date="2015-06-03T09:14:00Z">
              <w:r w:rsidRPr="00C5098B" w:rsidDel="00027FA2">
                <w:rPr>
                  <w:rFonts w:eastAsia="Times New Roman"/>
                  <w:lang w:eastAsia="en-GB"/>
                  <w:rPrChange w:id="1470" w:author="Tufan Kumbasar" w:date="2015-06-03T08:46:00Z">
                    <w:rPr>
                      <w:rFonts w:eastAsia="Times New Roman"/>
                      <w:lang w:val="en-GB" w:eastAsia="en-GB"/>
                    </w:rPr>
                  </w:rPrChange>
                </w:rPr>
                <w:delText>0.0055</w:delText>
              </w:r>
            </w:del>
          </w:p>
        </w:tc>
        <w:tc>
          <w:tcPr>
            <w:tcW w:w="1139" w:type="pct"/>
            <w:shd w:val="clear" w:color="auto" w:fill="auto"/>
            <w:vAlign w:val="center"/>
          </w:tcPr>
          <w:p w14:paraId="47FBE176" w14:textId="77777777" w:rsidR="00D7121F" w:rsidRPr="00C5098B" w:rsidDel="00027FA2" w:rsidRDefault="00D7121F" w:rsidP="009E2903">
            <w:pPr>
              <w:spacing w:before="120"/>
              <w:rPr>
                <w:del w:id="1471" w:author="Tufan Kumbasar" w:date="2015-06-03T09:14:00Z"/>
                <w:rFonts w:eastAsia="Times New Roman"/>
                <w:color w:val="000000"/>
                <w:lang w:eastAsia="en-GB"/>
                <w:rPrChange w:id="1472" w:author="Tufan Kumbasar" w:date="2015-06-03T08:46:00Z">
                  <w:rPr>
                    <w:del w:id="1473" w:author="Tufan Kumbasar" w:date="2015-06-03T09:14:00Z"/>
                    <w:rFonts w:eastAsia="Times New Roman"/>
                    <w:color w:val="000000"/>
                    <w:lang w:val="en-GB" w:eastAsia="en-GB"/>
                  </w:rPr>
                </w:rPrChange>
              </w:rPr>
            </w:pPr>
            <w:del w:id="1474" w:author="Tufan Kumbasar" w:date="2015-06-03T09:14:00Z">
              <w:r w:rsidRPr="00C5098B" w:rsidDel="00027FA2">
                <w:rPr>
                  <w:rFonts w:eastAsia="Times New Roman"/>
                  <w:color w:val="000000"/>
                  <w:lang w:eastAsia="en-GB"/>
                  <w:rPrChange w:id="1475" w:author="Tufan Kumbasar" w:date="2015-06-03T08:46:00Z">
                    <w:rPr>
                      <w:rFonts w:eastAsia="Times New Roman"/>
                      <w:color w:val="000000"/>
                      <w:lang w:val="en-GB" w:eastAsia="en-GB"/>
                    </w:rPr>
                  </w:rPrChange>
                </w:rPr>
                <w:delText>0.0052</w:delText>
              </w:r>
            </w:del>
          </w:p>
        </w:tc>
        <w:tc>
          <w:tcPr>
            <w:tcW w:w="1041" w:type="pct"/>
            <w:shd w:val="clear" w:color="auto" w:fill="auto"/>
            <w:vAlign w:val="center"/>
          </w:tcPr>
          <w:p w14:paraId="2505555E" w14:textId="77777777" w:rsidR="00D7121F" w:rsidRPr="00C5098B" w:rsidDel="00027FA2" w:rsidRDefault="00D7121F" w:rsidP="009E2903">
            <w:pPr>
              <w:spacing w:before="120"/>
              <w:rPr>
                <w:del w:id="1476" w:author="Tufan Kumbasar" w:date="2015-06-03T09:14:00Z"/>
                <w:rFonts w:eastAsia="Times New Roman"/>
                <w:color w:val="000000"/>
                <w:lang w:eastAsia="en-GB"/>
                <w:rPrChange w:id="1477" w:author="Tufan Kumbasar" w:date="2015-06-03T08:46:00Z">
                  <w:rPr>
                    <w:del w:id="1478" w:author="Tufan Kumbasar" w:date="2015-06-03T09:14:00Z"/>
                    <w:rFonts w:eastAsia="Times New Roman"/>
                    <w:color w:val="000000"/>
                    <w:lang w:val="en-GB" w:eastAsia="en-GB"/>
                  </w:rPr>
                </w:rPrChange>
              </w:rPr>
            </w:pPr>
            <w:del w:id="1479" w:author="Tufan Kumbasar" w:date="2015-06-03T09:14:00Z">
              <w:r w:rsidRPr="00C5098B" w:rsidDel="00027FA2">
                <w:rPr>
                  <w:rFonts w:eastAsia="Times New Roman"/>
                  <w:color w:val="000000"/>
                  <w:lang w:eastAsia="en-GB"/>
                  <w:rPrChange w:id="1480" w:author="Tufan Kumbasar" w:date="2015-06-03T08:46:00Z">
                    <w:rPr>
                      <w:rFonts w:eastAsia="Times New Roman"/>
                      <w:color w:val="000000"/>
                      <w:lang w:val="en-GB" w:eastAsia="en-GB"/>
                    </w:rPr>
                  </w:rPrChange>
                </w:rPr>
                <w:delText>0.0113</w:delText>
              </w:r>
            </w:del>
          </w:p>
        </w:tc>
      </w:tr>
      <w:tr w:rsidR="00D7121F" w:rsidRPr="00C5098B" w:rsidDel="00027FA2" w14:paraId="00F3C748" w14:textId="77777777" w:rsidTr="009E2903">
        <w:trPr>
          <w:trHeight w:val="260"/>
          <w:del w:id="1481" w:author="Tufan Kumbasar" w:date="2015-06-03T09:14:00Z"/>
        </w:trPr>
        <w:tc>
          <w:tcPr>
            <w:tcW w:w="1668" w:type="pct"/>
            <w:shd w:val="clear" w:color="auto" w:fill="auto"/>
            <w:vAlign w:val="center"/>
          </w:tcPr>
          <w:p w14:paraId="5DF65C22" w14:textId="77777777" w:rsidR="00D7121F" w:rsidRPr="00C5098B" w:rsidDel="00027FA2" w:rsidRDefault="00D7121F" w:rsidP="009E2903">
            <w:pPr>
              <w:spacing w:before="120"/>
              <w:rPr>
                <w:del w:id="1482" w:author="Tufan Kumbasar" w:date="2015-06-03T09:14:00Z"/>
                <w:rFonts w:eastAsia="Times New Roman"/>
                <w:lang w:eastAsia="en-GB"/>
                <w:rPrChange w:id="1483" w:author="Tufan Kumbasar" w:date="2015-06-03T08:46:00Z">
                  <w:rPr>
                    <w:del w:id="1484" w:author="Tufan Kumbasar" w:date="2015-06-03T09:14:00Z"/>
                    <w:rFonts w:eastAsia="Times New Roman"/>
                    <w:lang w:val="en-GB" w:eastAsia="en-GB"/>
                  </w:rPr>
                </w:rPrChange>
              </w:rPr>
            </w:pPr>
            <w:del w:id="1485" w:author="Tufan Kumbasar" w:date="2015-06-03T09:14:00Z">
              <w:r w:rsidRPr="00C5098B" w:rsidDel="00027FA2">
                <w:rPr>
                  <w:rFonts w:eastAsia="Times New Roman"/>
                  <w:lang w:eastAsia="en-GB"/>
                  <w:rPrChange w:id="1486" w:author="Tufan Kumbasar" w:date="2015-06-03T08:46:00Z">
                    <w:rPr>
                      <w:rFonts w:eastAsia="Times New Roman"/>
                      <w:lang w:val="en-GB" w:eastAsia="en-GB"/>
                    </w:rPr>
                  </w:rPrChange>
                </w:rPr>
                <w:delText>EODS</w:delText>
              </w:r>
            </w:del>
          </w:p>
        </w:tc>
        <w:tc>
          <w:tcPr>
            <w:tcW w:w="1151" w:type="pct"/>
            <w:shd w:val="clear" w:color="auto" w:fill="auto"/>
            <w:vAlign w:val="center"/>
          </w:tcPr>
          <w:p w14:paraId="4F397A83" w14:textId="77777777" w:rsidR="00D7121F" w:rsidRPr="00C5098B" w:rsidDel="00027FA2" w:rsidRDefault="00D7121F" w:rsidP="009E2903">
            <w:pPr>
              <w:spacing w:before="120"/>
              <w:rPr>
                <w:del w:id="1487" w:author="Tufan Kumbasar" w:date="2015-06-03T09:14:00Z"/>
                <w:rFonts w:eastAsia="Times New Roman"/>
                <w:lang w:eastAsia="en-GB"/>
                <w:rPrChange w:id="1488" w:author="Tufan Kumbasar" w:date="2015-06-03T08:46:00Z">
                  <w:rPr>
                    <w:del w:id="1489" w:author="Tufan Kumbasar" w:date="2015-06-03T09:14:00Z"/>
                    <w:rFonts w:eastAsia="Times New Roman"/>
                    <w:lang w:val="en-GB" w:eastAsia="en-GB"/>
                  </w:rPr>
                </w:rPrChange>
              </w:rPr>
            </w:pPr>
            <w:del w:id="1490" w:author="Tufan Kumbasar" w:date="2015-06-03T09:14:00Z">
              <w:r w:rsidRPr="00C5098B" w:rsidDel="00027FA2">
                <w:rPr>
                  <w:rFonts w:eastAsia="Times New Roman"/>
                  <w:lang w:eastAsia="en-GB"/>
                  <w:rPrChange w:id="1491" w:author="Tufan Kumbasar" w:date="2015-06-03T08:46:00Z">
                    <w:rPr>
                      <w:rFonts w:eastAsia="Times New Roman"/>
                      <w:lang w:val="en-GB" w:eastAsia="en-GB"/>
                    </w:rPr>
                  </w:rPrChange>
                </w:rPr>
                <w:delText>0.0053</w:delText>
              </w:r>
            </w:del>
          </w:p>
        </w:tc>
        <w:tc>
          <w:tcPr>
            <w:tcW w:w="1139" w:type="pct"/>
            <w:shd w:val="clear" w:color="auto" w:fill="auto"/>
            <w:vAlign w:val="center"/>
          </w:tcPr>
          <w:p w14:paraId="6B1DDE96" w14:textId="77777777" w:rsidR="00D7121F" w:rsidRPr="00C5098B" w:rsidDel="00027FA2" w:rsidRDefault="00D7121F" w:rsidP="009E2903">
            <w:pPr>
              <w:spacing w:before="120"/>
              <w:rPr>
                <w:del w:id="1492" w:author="Tufan Kumbasar" w:date="2015-06-03T09:14:00Z"/>
                <w:rFonts w:eastAsia="Times New Roman"/>
                <w:color w:val="000000"/>
                <w:lang w:eastAsia="en-GB"/>
                <w:rPrChange w:id="1493" w:author="Tufan Kumbasar" w:date="2015-06-03T08:46:00Z">
                  <w:rPr>
                    <w:del w:id="1494" w:author="Tufan Kumbasar" w:date="2015-06-03T09:14:00Z"/>
                    <w:rFonts w:eastAsia="Times New Roman"/>
                    <w:color w:val="000000"/>
                    <w:lang w:val="en-GB" w:eastAsia="en-GB"/>
                  </w:rPr>
                </w:rPrChange>
              </w:rPr>
            </w:pPr>
            <w:del w:id="1495" w:author="Tufan Kumbasar" w:date="2015-06-03T09:14:00Z">
              <w:r w:rsidRPr="00C5098B" w:rsidDel="00027FA2">
                <w:rPr>
                  <w:rFonts w:eastAsia="Times New Roman"/>
                  <w:color w:val="000000"/>
                  <w:lang w:eastAsia="en-GB"/>
                  <w:rPrChange w:id="1496" w:author="Tufan Kumbasar" w:date="2015-06-03T08:46:00Z">
                    <w:rPr>
                      <w:rFonts w:eastAsia="Times New Roman"/>
                      <w:color w:val="000000"/>
                      <w:lang w:val="en-GB" w:eastAsia="en-GB"/>
                    </w:rPr>
                  </w:rPrChange>
                </w:rPr>
                <w:delText>0.0051</w:delText>
              </w:r>
            </w:del>
          </w:p>
        </w:tc>
        <w:tc>
          <w:tcPr>
            <w:tcW w:w="1041" w:type="pct"/>
            <w:shd w:val="clear" w:color="auto" w:fill="auto"/>
            <w:vAlign w:val="center"/>
          </w:tcPr>
          <w:p w14:paraId="73F10904" w14:textId="77777777" w:rsidR="00D7121F" w:rsidRPr="00C5098B" w:rsidDel="00027FA2" w:rsidRDefault="00D7121F" w:rsidP="009E2903">
            <w:pPr>
              <w:spacing w:before="120"/>
              <w:rPr>
                <w:del w:id="1497" w:author="Tufan Kumbasar" w:date="2015-06-03T09:14:00Z"/>
                <w:rFonts w:eastAsia="Times New Roman"/>
                <w:color w:val="000000"/>
                <w:lang w:eastAsia="en-GB"/>
                <w:rPrChange w:id="1498" w:author="Tufan Kumbasar" w:date="2015-06-03T08:46:00Z">
                  <w:rPr>
                    <w:del w:id="1499" w:author="Tufan Kumbasar" w:date="2015-06-03T09:14:00Z"/>
                    <w:rFonts w:eastAsia="Times New Roman"/>
                    <w:color w:val="000000"/>
                    <w:lang w:val="en-GB" w:eastAsia="en-GB"/>
                  </w:rPr>
                </w:rPrChange>
              </w:rPr>
            </w:pPr>
            <w:del w:id="1500" w:author="Tufan Kumbasar" w:date="2015-06-03T09:14:00Z">
              <w:r w:rsidRPr="00C5098B" w:rsidDel="00027FA2">
                <w:rPr>
                  <w:rFonts w:eastAsia="Times New Roman"/>
                  <w:color w:val="000000"/>
                  <w:lang w:eastAsia="en-GB"/>
                  <w:rPrChange w:id="1501" w:author="Tufan Kumbasar" w:date="2015-06-03T08:46:00Z">
                    <w:rPr>
                      <w:rFonts w:eastAsia="Times New Roman"/>
                      <w:color w:val="000000"/>
                      <w:lang w:val="en-GB" w:eastAsia="en-GB"/>
                    </w:rPr>
                  </w:rPrChange>
                </w:rPr>
                <w:delText>0.0122</w:delText>
              </w:r>
            </w:del>
          </w:p>
        </w:tc>
      </w:tr>
      <w:tr w:rsidR="00D7121F" w:rsidRPr="00C5098B" w:rsidDel="00027FA2" w14:paraId="3E0C4150" w14:textId="77777777" w:rsidTr="009E2903">
        <w:trPr>
          <w:trHeight w:val="260"/>
          <w:del w:id="1502" w:author="Tufan Kumbasar" w:date="2015-06-03T09:14:00Z"/>
        </w:trPr>
        <w:tc>
          <w:tcPr>
            <w:tcW w:w="1668" w:type="pct"/>
            <w:shd w:val="clear" w:color="auto" w:fill="auto"/>
            <w:vAlign w:val="center"/>
          </w:tcPr>
          <w:p w14:paraId="2330CD21" w14:textId="77777777" w:rsidR="00D7121F" w:rsidRPr="00C5098B" w:rsidDel="00027FA2" w:rsidRDefault="00D7121F" w:rsidP="009E2903">
            <w:pPr>
              <w:spacing w:before="120"/>
              <w:rPr>
                <w:del w:id="1503" w:author="Tufan Kumbasar" w:date="2015-06-03T09:14:00Z"/>
                <w:rFonts w:eastAsia="Times New Roman"/>
                <w:lang w:eastAsia="en-GB"/>
                <w:rPrChange w:id="1504" w:author="Tufan Kumbasar" w:date="2015-06-03T08:46:00Z">
                  <w:rPr>
                    <w:del w:id="1505" w:author="Tufan Kumbasar" w:date="2015-06-03T09:14:00Z"/>
                    <w:rFonts w:eastAsia="Times New Roman"/>
                    <w:lang w:val="en-GB" w:eastAsia="en-GB"/>
                  </w:rPr>
                </w:rPrChange>
              </w:rPr>
            </w:pPr>
            <w:del w:id="1506" w:author="Tufan Kumbasar" w:date="2015-06-03T09:14:00Z">
              <w:r w:rsidRPr="00C5098B" w:rsidDel="00027FA2">
                <w:rPr>
                  <w:rFonts w:eastAsia="Times New Roman"/>
                  <w:lang w:eastAsia="en-GB"/>
                  <w:rPrChange w:id="1507" w:author="Tufan Kumbasar" w:date="2015-06-03T08:46:00Z">
                    <w:rPr>
                      <w:rFonts w:eastAsia="Times New Roman"/>
                      <w:lang w:val="en-GB" w:eastAsia="en-GB"/>
                    </w:rPr>
                  </w:rPrChange>
                </w:rPr>
                <w:delText>WM</w:delText>
              </w:r>
            </w:del>
          </w:p>
        </w:tc>
        <w:tc>
          <w:tcPr>
            <w:tcW w:w="1151" w:type="pct"/>
            <w:shd w:val="clear" w:color="auto" w:fill="auto"/>
            <w:vAlign w:val="center"/>
          </w:tcPr>
          <w:p w14:paraId="223A38C4" w14:textId="77777777" w:rsidR="00D7121F" w:rsidRPr="00C5098B" w:rsidDel="00027FA2" w:rsidRDefault="00D7121F" w:rsidP="009E2903">
            <w:pPr>
              <w:spacing w:before="120"/>
              <w:rPr>
                <w:del w:id="1508" w:author="Tufan Kumbasar" w:date="2015-06-03T09:14:00Z"/>
                <w:rFonts w:eastAsia="Times New Roman"/>
                <w:lang w:eastAsia="en-GB"/>
                <w:rPrChange w:id="1509" w:author="Tufan Kumbasar" w:date="2015-06-03T08:46:00Z">
                  <w:rPr>
                    <w:del w:id="1510" w:author="Tufan Kumbasar" w:date="2015-06-03T09:14:00Z"/>
                    <w:rFonts w:eastAsia="Times New Roman"/>
                    <w:lang w:val="en-GB" w:eastAsia="en-GB"/>
                  </w:rPr>
                </w:rPrChange>
              </w:rPr>
            </w:pPr>
            <w:del w:id="1511" w:author="Tufan Kumbasar" w:date="2015-06-03T09:14:00Z">
              <w:r w:rsidRPr="00C5098B" w:rsidDel="00027FA2">
                <w:rPr>
                  <w:rFonts w:eastAsia="Times New Roman"/>
                  <w:lang w:eastAsia="en-GB"/>
                  <w:rPrChange w:id="1512" w:author="Tufan Kumbasar" w:date="2015-06-03T08:46:00Z">
                    <w:rPr>
                      <w:rFonts w:eastAsia="Times New Roman"/>
                      <w:lang w:val="en-GB" w:eastAsia="en-GB"/>
                    </w:rPr>
                  </w:rPrChange>
                </w:rPr>
                <w:delText>0.0048</w:delText>
              </w:r>
            </w:del>
          </w:p>
        </w:tc>
        <w:tc>
          <w:tcPr>
            <w:tcW w:w="1139" w:type="pct"/>
            <w:shd w:val="clear" w:color="auto" w:fill="auto"/>
            <w:vAlign w:val="center"/>
          </w:tcPr>
          <w:p w14:paraId="2EA08B03" w14:textId="77777777" w:rsidR="00D7121F" w:rsidRPr="00C5098B" w:rsidDel="00027FA2" w:rsidRDefault="00D7121F" w:rsidP="009E2903">
            <w:pPr>
              <w:spacing w:before="120"/>
              <w:rPr>
                <w:del w:id="1513" w:author="Tufan Kumbasar" w:date="2015-06-03T09:14:00Z"/>
                <w:rFonts w:eastAsia="Times New Roman"/>
                <w:color w:val="000000"/>
                <w:lang w:eastAsia="en-GB"/>
                <w:rPrChange w:id="1514" w:author="Tufan Kumbasar" w:date="2015-06-03T08:46:00Z">
                  <w:rPr>
                    <w:del w:id="1515" w:author="Tufan Kumbasar" w:date="2015-06-03T09:14:00Z"/>
                    <w:rFonts w:eastAsia="Times New Roman"/>
                    <w:color w:val="000000"/>
                    <w:lang w:val="en-GB" w:eastAsia="en-GB"/>
                  </w:rPr>
                </w:rPrChange>
              </w:rPr>
            </w:pPr>
            <w:del w:id="1516" w:author="Tufan Kumbasar" w:date="2015-06-03T09:14:00Z">
              <w:r w:rsidRPr="00C5098B" w:rsidDel="00027FA2">
                <w:rPr>
                  <w:rFonts w:eastAsia="Times New Roman"/>
                  <w:color w:val="000000"/>
                  <w:lang w:eastAsia="en-GB"/>
                  <w:rPrChange w:id="1517" w:author="Tufan Kumbasar" w:date="2015-06-03T08:46:00Z">
                    <w:rPr>
                      <w:rFonts w:eastAsia="Times New Roman"/>
                      <w:color w:val="000000"/>
                      <w:lang w:val="en-GB" w:eastAsia="en-GB"/>
                    </w:rPr>
                  </w:rPrChange>
                </w:rPr>
                <w:delText>0.0045</w:delText>
              </w:r>
            </w:del>
          </w:p>
        </w:tc>
        <w:tc>
          <w:tcPr>
            <w:tcW w:w="1041" w:type="pct"/>
            <w:shd w:val="clear" w:color="auto" w:fill="auto"/>
            <w:vAlign w:val="center"/>
          </w:tcPr>
          <w:p w14:paraId="6001BF14" w14:textId="77777777" w:rsidR="00D7121F" w:rsidRPr="00C5098B" w:rsidDel="00027FA2" w:rsidRDefault="00D7121F" w:rsidP="009E2903">
            <w:pPr>
              <w:spacing w:before="120"/>
              <w:rPr>
                <w:del w:id="1518" w:author="Tufan Kumbasar" w:date="2015-06-03T09:14:00Z"/>
                <w:rFonts w:eastAsia="Times New Roman"/>
                <w:color w:val="000000"/>
                <w:lang w:eastAsia="en-GB"/>
                <w:rPrChange w:id="1519" w:author="Tufan Kumbasar" w:date="2015-06-03T08:46:00Z">
                  <w:rPr>
                    <w:del w:id="1520" w:author="Tufan Kumbasar" w:date="2015-06-03T09:14:00Z"/>
                    <w:rFonts w:eastAsia="Times New Roman"/>
                    <w:color w:val="000000"/>
                    <w:lang w:val="en-GB" w:eastAsia="en-GB"/>
                  </w:rPr>
                </w:rPrChange>
              </w:rPr>
            </w:pPr>
            <w:del w:id="1521" w:author="Tufan Kumbasar" w:date="2015-06-03T09:14:00Z">
              <w:r w:rsidRPr="00C5098B" w:rsidDel="00027FA2">
                <w:rPr>
                  <w:rFonts w:eastAsia="Times New Roman"/>
                  <w:color w:val="000000"/>
                  <w:lang w:eastAsia="en-GB"/>
                  <w:rPrChange w:id="1522" w:author="Tufan Kumbasar" w:date="2015-06-03T08:46:00Z">
                    <w:rPr>
                      <w:rFonts w:eastAsia="Times New Roman"/>
                      <w:color w:val="000000"/>
                      <w:lang w:val="en-GB" w:eastAsia="en-GB"/>
                    </w:rPr>
                  </w:rPrChange>
                </w:rPr>
                <w:delText>0.0092</w:delText>
              </w:r>
            </w:del>
          </w:p>
        </w:tc>
      </w:tr>
      <w:tr w:rsidR="00D7121F" w:rsidRPr="00C5098B" w:rsidDel="00027FA2" w14:paraId="19876D94" w14:textId="77777777" w:rsidTr="009E2903">
        <w:trPr>
          <w:trHeight w:val="260"/>
          <w:del w:id="1523" w:author="Tufan Kumbasar" w:date="2015-06-03T09:14:00Z"/>
        </w:trPr>
        <w:tc>
          <w:tcPr>
            <w:tcW w:w="1668" w:type="pct"/>
            <w:shd w:val="clear" w:color="auto" w:fill="auto"/>
            <w:vAlign w:val="center"/>
          </w:tcPr>
          <w:p w14:paraId="77327087" w14:textId="77777777" w:rsidR="00D7121F" w:rsidRPr="00C5098B" w:rsidDel="00027FA2" w:rsidRDefault="00D7121F" w:rsidP="009E2903">
            <w:pPr>
              <w:spacing w:before="120"/>
              <w:rPr>
                <w:del w:id="1524" w:author="Tufan Kumbasar" w:date="2015-06-03T09:14:00Z"/>
                <w:rFonts w:eastAsia="Times New Roman"/>
                <w:lang w:eastAsia="en-GB"/>
                <w:rPrChange w:id="1525" w:author="Tufan Kumbasar" w:date="2015-06-03T08:46:00Z">
                  <w:rPr>
                    <w:del w:id="1526" w:author="Tufan Kumbasar" w:date="2015-06-03T09:14:00Z"/>
                    <w:rFonts w:eastAsia="Times New Roman"/>
                    <w:lang w:val="en-GB" w:eastAsia="en-GB"/>
                  </w:rPr>
                </w:rPrChange>
              </w:rPr>
            </w:pPr>
            <w:del w:id="1527" w:author="Tufan Kumbasar" w:date="2015-06-03T09:14:00Z">
              <w:r w:rsidRPr="00C5098B" w:rsidDel="00027FA2">
                <w:rPr>
                  <w:rFonts w:eastAsia="Times New Roman"/>
                  <w:lang w:eastAsia="en-GB"/>
                  <w:rPrChange w:id="1528" w:author="Tufan Kumbasar" w:date="2015-06-03T08:46:00Z">
                    <w:rPr>
                      <w:rFonts w:eastAsia="Times New Roman"/>
                      <w:lang w:val="en-GB" w:eastAsia="en-GB"/>
                    </w:rPr>
                  </w:rPrChange>
                </w:rPr>
                <w:delText>NT</w:delText>
              </w:r>
            </w:del>
          </w:p>
        </w:tc>
        <w:tc>
          <w:tcPr>
            <w:tcW w:w="1151" w:type="pct"/>
            <w:shd w:val="clear" w:color="auto" w:fill="auto"/>
            <w:vAlign w:val="center"/>
          </w:tcPr>
          <w:p w14:paraId="6513DC68" w14:textId="77777777" w:rsidR="00D7121F" w:rsidRPr="00C5098B" w:rsidDel="00027FA2" w:rsidRDefault="00D7121F" w:rsidP="009E2903">
            <w:pPr>
              <w:spacing w:before="120"/>
              <w:rPr>
                <w:del w:id="1529" w:author="Tufan Kumbasar" w:date="2015-06-03T09:14:00Z"/>
                <w:rFonts w:eastAsia="Times New Roman"/>
                <w:lang w:eastAsia="en-GB"/>
                <w:rPrChange w:id="1530" w:author="Tufan Kumbasar" w:date="2015-06-03T08:46:00Z">
                  <w:rPr>
                    <w:del w:id="1531" w:author="Tufan Kumbasar" w:date="2015-06-03T09:14:00Z"/>
                    <w:rFonts w:eastAsia="Times New Roman"/>
                    <w:lang w:val="en-GB" w:eastAsia="en-GB"/>
                  </w:rPr>
                </w:rPrChange>
              </w:rPr>
            </w:pPr>
            <w:del w:id="1532" w:author="Tufan Kumbasar" w:date="2015-06-03T09:14:00Z">
              <w:r w:rsidRPr="00C5098B" w:rsidDel="00027FA2">
                <w:rPr>
                  <w:rFonts w:eastAsia="Times New Roman"/>
                  <w:lang w:eastAsia="en-GB"/>
                  <w:rPrChange w:id="1533" w:author="Tufan Kumbasar" w:date="2015-06-03T08:46:00Z">
                    <w:rPr>
                      <w:rFonts w:eastAsia="Times New Roman"/>
                      <w:lang w:val="en-GB" w:eastAsia="en-GB"/>
                    </w:rPr>
                  </w:rPrChange>
                </w:rPr>
                <w:delText>0.0046</w:delText>
              </w:r>
            </w:del>
          </w:p>
        </w:tc>
        <w:tc>
          <w:tcPr>
            <w:tcW w:w="1139" w:type="pct"/>
            <w:shd w:val="clear" w:color="auto" w:fill="auto"/>
            <w:vAlign w:val="center"/>
          </w:tcPr>
          <w:p w14:paraId="45FB7B3D" w14:textId="77777777" w:rsidR="00D7121F" w:rsidRPr="00C5098B" w:rsidDel="00027FA2" w:rsidRDefault="00D7121F" w:rsidP="009E2903">
            <w:pPr>
              <w:spacing w:before="120"/>
              <w:rPr>
                <w:del w:id="1534" w:author="Tufan Kumbasar" w:date="2015-06-03T09:14:00Z"/>
                <w:rFonts w:eastAsia="Times New Roman"/>
                <w:color w:val="000000"/>
                <w:lang w:eastAsia="en-GB"/>
                <w:rPrChange w:id="1535" w:author="Tufan Kumbasar" w:date="2015-06-03T08:46:00Z">
                  <w:rPr>
                    <w:del w:id="1536" w:author="Tufan Kumbasar" w:date="2015-06-03T09:14:00Z"/>
                    <w:rFonts w:eastAsia="Times New Roman"/>
                    <w:color w:val="000000"/>
                    <w:lang w:val="en-GB" w:eastAsia="en-GB"/>
                  </w:rPr>
                </w:rPrChange>
              </w:rPr>
            </w:pPr>
            <w:del w:id="1537" w:author="Tufan Kumbasar" w:date="2015-06-03T09:14:00Z">
              <w:r w:rsidRPr="00C5098B" w:rsidDel="00027FA2">
                <w:rPr>
                  <w:rFonts w:eastAsia="Times New Roman"/>
                  <w:color w:val="000000"/>
                  <w:lang w:eastAsia="en-GB"/>
                  <w:rPrChange w:id="1538" w:author="Tufan Kumbasar" w:date="2015-06-03T08:46:00Z">
                    <w:rPr>
                      <w:rFonts w:eastAsia="Times New Roman"/>
                      <w:color w:val="000000"/>
                      <w:lang w:val="en-GB" w:eastAsia="en-GB"/>
                    </w:rPr>
                  </w:rPrChange>
                </w:rPr>
                <w:delText>0.0044</w:delText>
              </w:r>
            </w:del>
          </w:p>
        </w:tc>
        <w:tc>
          <w:tcPr>
            <w:tcW w:w="1041" w:type="pct"/>
            <w:shd w:val="clear" w:color="auto" w:fill="auto"/>
            <w:vAlign w:val="center"/>
          </w:tcPr>
          <w:p w14:paraId="5BB3BDDB" w14:textId="77777777" w:rsidR="00D7121F" w:rsidRPr="00C5098B" w:rsidDel="00027FA2" w:rsidRDefault="00D7121F" w:rsidP="009E2903">
            <w:pPr>
              <w:spacing w:before="120"/>
              <w:rPr>
                <w:del w:id="1539" w:author="Tufan Kumbasar" w:date="2015-06-03T09:14:00Z"/>
                <w:rFonts w:eastAsia="Times New Roman"/>
                <w:color w:val="000000"/>
                <w:lang w:eastAsia="en-GB"/>
                <w:rPrChange w:id="1540" w:author="Tufan Kumbasar" w:date="2015-06-03T08:46:00Z">
                  <w:rPr>
                    <w:del w:id="1541" w:author="Tufan Kumbasar" w:date="2015-06-03T09:14:00Z"/>
                    <w:rFonts w:eastAsia="Times New Roman"/>
                    <w:color w:val="000000"/>
                    <w:lang w:val="en-GB" w:eastAsia="en-GB"/>
                  </w:rPr>
                </w:rPrChange>
              </w:rPr>
            </w:pPr>
            <w:del w:id="1542" w:author="Tufan Kumbasar" w:date="2015-06-03T09:14:00Z">
              <w:r w:rsidRPr="00C5098B" w:rsidDel="00027FA2">
                <w:rPr>
                  <w:rFonts w:eastAsia="Times New Roman"/>
                  <w:color w:val="000000"/>
                  <w:lang w:eastAsia="en-GB"/>
                  <w:rPrChange w:id="1543" w:author="Tufan Kumbasar" w:date="2015-06-03T08:46:00Z">
                    <w:rPr>
                      <w:rFonts w:eastAsia="Times New Roman"/>
                      <w:color w:val="000000"/>
                      <w:lang w:val="en-GB" w:eastAsia="en-GB"/>
                    </w:rPr>
                  </w:rPrChange>
                </w:rPr>
                <w:delText>0.0087</w:delText>
              </w:r>
            </w:del>
          </w:p>
        </w:tc>
      </w:tr>
      <w:tr w:rsidR="00D7121F" w:rsidRPr="00C5098B" w:rsidDel="00027FA2" w14:paraId="197519C3" w14:textId="77777777" w:rsidTr="009E2903">
        <w:trPr>
          <w:trHeight w:val="350"/>
          <w:del w:id="1544" w:author="Tufan Kumbasar" w:date="2015-06-03T09:14:00Z"/>
        </w:trPr>
        <w:tc>
          <w:tcPr>
            <w:tcW w:w="1668" w:type="pct"/>
            <w:shd w:val="clear" w:color="auto" w:fill="auto"/>
            <w:vAlign w:val="center"/>
          </w:tcPr>
          <w:p w14:paraId="7B837345" w14:textId="77777777" w:rsidR="00D7121F" w:rsidRPr="00C5098B" w:rsidDel="00027FA2" w:rsidRDefault="00D7121F" w:rsidP="009E2903">
            <w:pPr>
              <w:spacing w:before="120"/>
              <w:rPr>
                <w:del w:id="1545" w:author="Tufan Kumbasar" w:date="2015-06-03T09:14:00Z"/>
                <w:rFonts w:eastAsia="Times New Roman"/>
                <w:lang w:eastAsia="en-GB"/>
                <w:rPrChange w:id="1546" w:author="Tufan Kumbasar" w:date="2015-06-03T08:46:00Z">
                  <w:rPr>
                    <w:del w:id="1547" w:author="Tufan Kumbasar" w:date="2015-06-03T09:14:00Z"/>
                    <w:rFonts w:eastAsia="Times New Roman"/>
                    <w:lang w:val="en-GB" w:eastAsia="en-GB"/>
                  </w:rPr>
                </w:rPrChange>
              </w:rPr>
            </w:pPr>
            <w:del w:id="1548" w:author="Tufan Kumbasar" w:date="2015-06-03T09:14:00Z">
              <w:r w:rsidRPr="00C5098B" w:rsidDel="00027FA2">
                <w:rPr>
                  <w:rFonts w:eastAsia="Times New Roman"/>
                  <w:lang w:eastAsia="en-GB"/>
                  <w:rPrChange w:id="1549" w:author="Tufan Kumbasar" w:date="2015-06-03T08:46:00Z">
                    <w:rPr>
                      <w:rFonts w:eastAsia="Times New Roman"/>
                      <w:lang w:val="en-GB" w:eastAsia="en-GB"/>
                    </w:rPr>
                  </w:rPrChange>
                </w:rPr>
                <w:delText>BMM</w:delText>
              </w:r>
            </w:del>
          </w:p>
        </w:tc>
        <w:tc>
          <w:tcPr>
            <w:tcW w:w="1151" w:type="pct"/>
            <w:shd w:val="clear" w:color="auto" w:fill="auto"/>
            <w:vAlign w:val="center"/>
          </w:tcPr>
          <w:p w14:paraId="7CEA1A38" w14:textId="77777777" w:rsidR="00D7121F" w:rsidRPr="00C5098B" w:rsidDel="00027FA2" w:rsidRDefault="00D7121F" w:rsidP="009E2903">
            <w:pPr>
              <w:spacing w:before="120"/>
              <w:rPr>
                <w:del w:id="1550" w:author="Tufan Kumbasar" w:date="2015-06-03T09:14:00Z"/>
                <w:rFonts w:eastAsia="Times New Roman"/>
                <w:lang w:eastAsia="en-GB"/>
                <w:rPrChange w:id="1551" w:author="Tufan Kumbasar" w:date="2015-06-03T08:46:00Z">
                  <w:rPr>
                    <w:del w:id="1552" w:author="Tufan Kumbasar" w:date="2015-06-03T09:14:00Z"/>
                    <w:rFonts w:eastAsia="Times New Roman"/>
                    <w:lang w:val="en-GB" w:eastAsia="en-GB"/>
                  </w:rPr>
                </w:rPrChange>
              </w:rPr>
            </w:pPr>
            <w:del w:id="1553" w:author="Tufan Kumbasar" w:date="2015-06-03T09:14:00Z">
              <w:r w:rsidRPr="00C5098B" w:rsidDel="00027FA2">
                <w:rPr>
                  <w:rFonts w:eastAsia="Times New Roman"/>
                  <w:lang w:eastAsia="en-GB"/>
                  <w:rPrChange w:id="1554" w:author="Tufan Kumbasar" w:date="2015-06-03T08:46:00Z">
                    <w:rPr>
                      <w:rFonts w:eastAsia="Times New Roman"/>
                      <w:lang w:val="en-GB" w:eastAsia="en-GB"/>
                    </w:rPr>
                  </w:rPrChange>
                </w:rPr>
                <w:delText>0.0049</w:delText>
              </w:r>
            </w:del>
          </w:p>
        </w:tc>
        <w:tc>
          <w:tcPr>
            <w:tcW w:w="1139" w:type="pct"/>
            <w:shd w:val="clear" w:color="auto" w:fill="auto"/>
            <w:vAlign w:val="center"/>
          </w:tcPr>
          <w:p w14:paraId="3BFCD5CC" w14:textId="77777777" w:rsidR="00D7121F" w:rsidRPr="00C5098B" w:rsidDel="00027FA2" w:rsidRDefault="00D7121F" w:rsidP="009E2903">
            <w:pPr>
              <w:spacing w:before="120"/>
              <w:rPr>
                <w:del w:id="1555" w:author="Tufan Kumbasar" w:date="2015-06-03T09:14:00Z"/>
                <w:rFonts w:eastAsia="Times New Roman"/>
                <w:color w:val="000000"/>
                <w:lang w:eastAsia="en-GB"/>
                <w:rPrChange w:id="1556" w:author="Tufan Kumbasar" w:date="2015-06-03T08:46:00Z">
                  <w:rPr>
                    <w:del w:id="1557" w:author="Tufan Kumbasar" w:date="2015-06-03T09:14:00Z"/>
                    <w:rFonts w:eastAsia="Times New Roman"/>
                    <w:color w:val="000000"/>
                    <w:lang w:val="en-GB" w:eastAsia="en-GB"/>
                  </w:rPr>
                </w:rPrChange>
              </w:rPr>
            </w:pPr>
            <w:del w:id="1558" w:author="Tufan Kumbasar" w:date="2015-06-03T09:14:00Z">
              <w:r w:rsidRPr="00C5098B" w:rsidDel="00027FA2">
                <w:rPr>
                  <w:rFonts w:eastAsia="Times New Roman"/>
                  <w:color w:val="000000"/>
                  <w:lang w:eastAsia="en-GB"/>
                  <w:rPrChange w:id="1559" w:author="Tufan Kumbasar" w:date="2015-06-03T08:46:00Z">
                    <w:rPr>
                      <w:rFonts w:eastAsia="Times New Roman"/>
                      <w:color w:val="000000"/>
                      <w:lang w:val="en-GB" w:eastAsia="en-GB"/>
                    </w:rPr>
                  </w:rPrChange>
                </w:rPr>
                <w:delText>0.0046</w:delText>
              </w:r>
            </w:del>
          </w:p>
        </w:tc>
        <w:tc>
          <w:tcPr>
            <w:tcW w:w="1041" w:type="pct"/>
            <w:shd w:val="clear" w:color="auto" w:fill="auto"/>
            <w:vAlign w:val="center"/>
          </w:tcPr>
          <w:p w14:paraId="6DA2CBE6" w14:textId="77777777" w:rsidR="00D7121F" w:rsidRPr="00C5098B" w:rsidDel="00027FA2" w:rsidRDefault="00D7121F" w:rsidP="009E2903">
            <w:pPr>
              <w:spacing w:before="120"/>
              <w:rPr>
                <w:del w:id="1560" w:author="Tufan Kumbasar" w:date="2015-06-03T09:14:00Z"/>
                <w:rFonts w:eastAsia="Times New Roman"/>
                <w:color w:val="000000"/>
                <w:lang w:eastAsia="en-GB"/>
                <w:rPrChange w:id="1561" w:author="Tufan Kumbasar" w:date="2015-06-03T08:46:00Z">
                  <w:rPr>
                    <w:del w:id="1562" w:author="Tufan Kumbasar" w:date="2015-06-03T09:14:00Z"/>
                    <w:rFonts w:eastAsia="Times New Roman"/>
                    <w:color w:val="000000"/>
                    <w:lang w:val="en-GB" w:eastAsia="en-GB"/>
                  </w:rPr>
                </w:rPrChange>
              </w:rPr>
            </w:pPr>
            <w:del w:id="1563" w:author="Tufan Kumbasar" w:date="2015-06-03T09:14:00Z">
              <w:r w:rsidRPr="00C5098B" w:rsidDel="00027FA2">
                <w:rPr>
                  <w:rFonts w:eastAsia="Times New Roman"/>
                  <w:color w:val="000000"/>
                  <w:lang w:eastAsia="en-GB"/>
                  <w:rPrChange w:id="1564" w:author="Tufan Kumbasar" w:date="2015-06-03T08:46:00Z">
                    <w:rPr>
                      <w:rFonts w:eastAsia="Times New Roman"/>
                      <w:color w:val="000000"/>
                      <w:lang w:val="en-GB" w:eastAsia="en-GB"/>
                    </w:rPr>
                  </w:rPrChange>
                </w:rPr>
                <w:delText>0.0096</w:delText>
              </w:r>
            </w:del>
          </w:p>
        </w:tc>
      </w:tr>
      <w:tr w:rsidR="00027FA2" w:rsidRPr="00AF4876" w14:paraId="0A5AF9D1" w14:textId="77777777" w:rsidTr="00027F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0"/>
          <w:ins w:id="1565" w:author="Tufan Kumbasar" w:date="2015-06-03T09:15:00Z"/>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3C6A1433" w14:textId="77777777" w:rsidR="00027FA2" w:rsidRPr="00027FA2" w:rsidRDefault="00027FA2" w:rsidP="00027FA2">
            <w:pPr>
              <w:jc w:val="both"/>
              <w:rPr>
                <w:ins w:id="1566" w:author="Tufan Kumbasar" w:date="2015-06-03T09:15:00Z"/>
                <w:rFonts w:eastAsia="Times New Roman"/>
                <w:lang w:eastAsia="en-GB"/>
              </w:rPr>
            </w:pPr>
            <w:commentRangeStart w:id="1567"/>
            <w:ins w:id="1568" w:author="Tufan Kumbasar" w:date="2015-06-03T09:15:00Z">
              <w:r>
                <w:rPr>
                  <w:lang w:eastAsia="en-GB"/>
                </w:rPr>
                <w:t>TR</w:t>
              </w:r>
              <w:r w:rsidRPr="00AF4876">
                <w:rPr>
                  <w:rFonts w:eastAsia="Times New Roman"/>
                  <w:lang w:eastAsia="en-GB"/>
                </w:rPr>
                <w:t xml:space="preserve"> Method</w:t>
              </w:r>
            </w:ins>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4C95B182" w14:textId="77777777" w:rsidR="00027FA2" w:rsidRPr="00027FA2" w:rsidRDefault="00027FA2" w:rsidP="00027FA2">
            <w:pPr>
              <w:jc w:val="both"/>
              <w:rPr>
                <w:ins w:id="1569" w:author="Tufan Kumbasar" w:date="2015-06-03T09:15:00Z"/>
                <w:rFonts w:eastAsia="Times New Roman"/>
                <w:lang w:eastAsia="en-GB"/>
              </w:rPr>
            </w:pPr>
            <w:ins w:id="1570" w:author="Tufan Kumbasar" w:date="2015-06-03T09:15:00Z">
              <w:r w:rsidRPr="00AF4876">
                <w:rPr>
                  <w:rFonts w:eastAsia="Times New Roman"/>
                  <w:lang w:eastAsia="en-GB"/>
                </w:rPr>
                <w:t>MEAN (s)</w:t>
              </w:r>
            </w:ins>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25C79EEC" w14:textId="77777777" w:rsidR="00027FA2" w:rsidRPr="00027FA2" w:rsidRDefault="00027FA2" w:rsidP="00027FA2">
            <w:pPr>
              <w:jc w:val="both"/>
              <w:rPr>
                <w:ins w:id="1571" w:author="Tufan Kumbasar" w:date="2015-06-03T09:15:00Z"/>
                <w:rFonts w:eastAsia="Times New Roman"/>
                <w:color w:val="000000"/>
                <w:lang w:eastAsia="en-GB"/>
              </w:rPr>
            </w:pPr>
            <w:ins w:id="1572" w:author="Tufan Kumbasar" w:date="2015-06-03T09:15:00Z">
              <w:r w:rsidRPr="00027FA2">
                <w:rPr>
                  <w:rFonts w:eastAsia="Times New Roman"/>
                  <w:color w:val="000000"/>
                  <w:lang w:eastAsia="en-GB"/>
                </w:rPr>
                <w:t>MIN (s)</w:t>
              </w:r>
            </w:ins>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76287D47" w14:textId="77777777" w:rsidR="00027FA2" w:rsidRPr="00027FA2" w:rsidRDefault="00027FA2" w:rsidP="00027FA2">
            <w:pPr>
              <w:jc w:val="both"/>
              <w:rPr>
                <w:ins w:id="1573" w:author="Tufan Kumbasar" w:date="2015-06-03T09:15:00Z"/>
                <w:rFonts w:eastAsia="Times New Roman"/>
                <w:color w:val="000000"/>
                <w:lang w:eastAsia="en-GB"/>
              </w:rPr>
            </w:pPr>
            <w:ins w:id="1574" w:author="Tufan Kumbasar" w:date="2015-06-03T09:15:00Z">
              <w:r w:rsidRPr="00027FA2">
                <w:rPr>
                  <w:rFonts w:eastAsia="Times New Roman"/>
                  <w:color w:val="000000"/>
                  <w:lang w:eastAsia="en-GB"/>
                </w:rPr>
                <w:t>MAX (s)</w:t>
              </w:r>
            </w:ins>
          </w:p>
        </w:tc>
      </w:tr>
      <w:tr w:rsidR="00027FA2" w:rsidRPr="00AF4876" w14:paraId="05E23067" w14:textId="77777777" w:rsidTr="00027F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0"/>
          <w:ins w:id="1575" w:author="Tufan Kumbasar" w:date="2015-06-03T09:15:00Z"/>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5F2E857D" w14:textId="77777777" w:rsidR="00027FA2" w:rsidRPr="00027FA2" w:rsidRDefault="00027FA2" w:rsidP="00027FA2">
            <w:pPr>
              <w:jc w:val="both"/>
              <w:rPr>
                <w:ins w:id="1576" w:author="Tufan Kumbasar" w:date="2015-06-03T09:15:00Z"/>
                <w:rFonts w:eastAsia="Times New Roman"/>
                <w:lang w:eastAsia="en-GB"/>
              </w:rPr>
            </w:pPr>
            <w:ins w:id="1577" w:author="Tufan Kumbasar" w:date="2015-06-03T09:15:00Z">
              <w:r w:rsidRPr="00AF4876">
                <w:rPr>
                  <w:rFonts w:eastAsia="Times New Roman"/>
                  <w:lang w:eastAsia="en-GB"/>
                </w:rPr>
                <w:t>KM</w:t>
              </w:r>
            </w:ins>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16C3FFF4" w14:textId="77777777" w:rsidR="00027FA2" w:rsidRPr="00027FA2" w:rsidRDefault="00027FA2" w:rsidP="00027FA2">
            <w:pPr>
              <w:jc w:val="both"/>
              <w:rPr>
                <w:ins w:id="1578" w:author="Tufan Kumbasar" w:date="2015-06-03T09:15:00Z"/>
                <w:rFonts w:eastAsia="Times New Roman"/>
                <w:lang w:eastAsia="en-GB"/>
              </w:rPr>
            </w:pPr>
            <w:ins w:id="1579" w:author="Tufan Kumbasar" w:date="2015-06-03T09:15:00Z">
              <w:r w:rsidRPr="00AF4876">
                <w:rPr>
                  <w:rFonts w:eastAsia="Times New Roman"/>
                  <w:lang w:eastAsia="en-GB"/>
                </w:rPr>
                <w:t>0.0058</w:t>
              </w:r>
            </w:ins>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783EEA8F" w14:textId="77777777" w:rsidR="00027FA2" w:rsidRPr="00027FA2" w:rsidRDefault="00027FA2" w:rsidP="00027FA2">
            <w:pPr>
              <w:jc w:val="both"/>
              <w:rPr>
                <w:ins w:id="1580" w:author="Tufan Kumbasar" w:date="2015-06-03T09:15:00Z"/>
                <w:rFonts w:eastAsia="Times New Roman"/>
                <w:color w:val="000000"/>
                <w:lang w:eastAsia="en-GB"/>
              </w:rPr>
            </w:pPr>
            <w:ins w:id="1581" w:author="Tufan Kumbasar" w:date="2015-06-03T09:15:00Z">
              <w:r w:rsidRPr="00AF4876">
                <w:rPr>
                  <w:rFonts w:eastAsia="Times New Roman"/>
                  <w:color w:val="000000"/>
                  <w:lang w:eastAsia="en-GB"/>
                </w:rPr>
                <w:t>0.0052</w:t>
              </w:r>
            </w:ins>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20B975A0" w14:textId="77777777" w:rsidR="00027FA2" w:rsidRPr="00027FA2" w:rsidRDefault="00027FA2" w:rsidP="00027FA2">
            <w:pPr>
              <w:jc w:val="both"/>
              <w:rPr>
                <w:ins w:id="1582" w:author="Tufan Kumbasar" w:date="2015-06-03T09:15:00Z"/>
                <w:rFonts w:eastAsia="Times New Roman"/>
                <w:color w:val="000000"/>
                <w:lang w:eastAsia="en-GB"/>
              </w:rPr>
            </w:pPr>
            <w:ins w:id="1583" w:author="Tufan Kumbasar" w:date="2015-06-03T09:15:00Z">
              <w:r w:rsidRPr="00AF4876">
                <w:rPr>
                  <w:rFonts w:eastAsia="Times New Roman"/>
                  <w:color w:val="000000"/>
                  <w:lang w:eastAsia="en-GB"/>
                </w:rPr>
                <w:t>0.0116</w:t>
              </w:r>
            </w:ins>
          </w:p>
        </w:tc>
      </w:tr>
      <w:tr w:rsidR="00027FA2" w:rsidRPr="00AF4876" w14:paraId="7A3C7754" w14:textId="77777777" w:rsidTr="00027F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0"/>
          <w:ins w:id="1584" w:author="Tufan Kumbasar" w:date="2015-06-03T09:15:00Z"/>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51679883" w14:textId="77777777" w:rsidR="00027FA2" w:rsidRPr="00027FA2" w:rsidRDefault="00027FA2" w:rsidP="00027FA2">
            <w:pPr>
              <w:jc w:val="both"/>
              <w:rPr>
                <w:ins w:id="1585" w:author="Tufan Kumbasar" w:date="2015-06-03T09:15:00Z"/>
                <w:rFonts w:eastAsia="Times New Roman"/>
                <w:lang w:eastAsia="en-GB"/>
              </w:rPr>
            </w:pPr>
            <w:ins w:id="1586" w:author="Tufan Kumbasar" w:date="2015-06-03T09:15:00Z">
              <w:r w:rsidRPr="00AF4876">
                <w:rPr>
                  <w:rFonts w:eastAsia="Times New Roman"/>
                  <w:lang w:eastAsia="en-GB"/>
                </w:rPr>
                <w:t>EKM</w:t>
              </w:r>
            </w:ins>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0E52C32B" w14:textId="77777777" w:rsidR="00027FA2" w:rsidRPr="00027FA2" w:rsidRDefault="00027FA2" w:rsidP="00027FA2">
            <w:pPr>
              <w:jc w:val="both"/>
              <w:rPr>
                <w:ins w:id="1587" w:author="Tufan Kumbasar" w:date="2015-06-03T09:15:00Z"/>
                <w:rFonts w:eastAsia="Times New Roman"/>
                <w:lang w:eastAsia="en-GB"/>
              </w:rPr>
            </w:pPr>
            <w:ins w:id="1588" w:author="Tufan Kumbasar" w:date="2015-06-03T09:15:00Z">
              <w:r w:rsidRPr="00AF4876">
                <w:rPr>
                  <w:rFonts w:eastAsia="Times New Roman"/>
                  <w:lang w:eastAsia="en-GB"/>
                </w:rPr>
                <w:t>0.0056</w:t>
              </w:r>
            </w:ins>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1815F97A" w14:textId="77777777" w:rsidR="00027FA2" w:rsidRPr="00027FA2" w:rsidRDefault="00027FA2" w:rsidP="00027FA2">
            <w:pPr>
              <w:jc w:val="both"/>
              <w:rPr>
                <w:ins w:id="1589" w:author="Tufan Kumbasar" w:date="2015-06-03T09:15:00Z"/>
                <w:rFonts w:eastAsia="Times New Roman"/>
                <w:color w:val="000000"/>
                <w:lang w:eastAsia="en-GB"/>
              </w:rPr>
            </w:pPr>
            <w:ins w:id="1590" w:author="Tufan Kumbasar" w:date="2015-06-03T09:15:00Z">
              <w:r w:rsidRPr="00AF4876">
                <w:rPr>
                  <w:rFonts w:eastAsia="Times New Roman"/>
                  <w:color w:val="000000"/>
                  <w:lang w:eastAsia="en-GB"/>
                </w:rPr>
                <w:t>0.0053</w:t>
              </w:r>
            </w:ins>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1E108148" w14:textId="77777777" w:rsidR="00027FA2" w:rsidRPr="00027FA2" w:rsidRDefault="00027FA2" w:rsidP="00027FA2">
            <w:pPr>
              <w:jc w:val="both"/>
              <w:rPr>
                <w:ins w:id="1591" w:author="Tufan Kumbasar" w:date="2015-06-03T09:15:00Z"/>
                <w:rFonts w:eastAsia="Times New Roman"/>
                <w:color w:val="000000"/>
                <w:lang w:eastAsia="en-GB"/>
              </w:rPr>
            </w:pPr>
            <w:ins w:id="1592" w:author="Tufan Kumbasar" w:date="2015-06-03T09:15:00Z">
              <w:r w:rsidRPr="00AF4876">
                <w:rPr>
                  <w:rFonts w:eastAsia="Times New Roman"/>
                  <w:color w:val="000000"/>
                  <w:lang w:eastAsia="en-GB"/>
                </w:rPr>
                <w:t>0.0099</w:t>
              </w:r>
            </w:ins>
          </w:p>
        </w:tc>
      </w:tr>
      <w:tr w:rsidR="00027FA2" w:rsidRPr="00AF4876" w14:paraId="5877A83E" w14:textId="77777777" w:rsidTr="00027F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0"/>
          <w:ins w:id="1593" w:author="Tufan Kumbasar" w:date="2015-06-03T09:15:00Z"/>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7CBAB8FD" w14:textId="77777777" w:rsidR="00027FA2" w:rsidRPr="00027FA2" w:rsidRDefault="00027FA2" w:rsidP="00027FA2">
            <w:pPr>
              <w:jc w:val="both"/>
              <w:rPr>
                <w:ins w:id="1594" w:author="Tufan Kumbasar" w:date="2015-06-03T09:15:00Z"/>
                <w:rFonts w:eastAsia="Times New Roman"/>
                <w:lang w:eastAsia="en-GB"/>
              </w:rPr>
            </w:pPr>
            <w:ins w:id="1595" w:author="Tufan Kumbasar" w:date="2015-06-03T09:15:00Z">
              <w:r w:rsidRPr="00AF4876">
                <w:rPr>
                  <w:rFonts w:eastAsia="Times New Roman"/>
                  <w:lang w:eastAsia="en-GB"/>
                </w:rPr>
                <w:t>IASC</w:t>
              </w:r>
            </w:ins>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2257BC45" w14:textId="77777777" w:rsidR="00027FA2" w:rsidRPr="00027FA2" w:rsidRDefault="00027FA2" w:rsidP="00027FA2">
            <w:pPr>
              <w:jc w:val="both"/>
              <w:rPr>
                <w:ins w:id="1596" w:author="Tufan Kumbasar" w:date="2015-06-03T09:15:00Z"/>
                <w:rFonts w:eastAsia="Times New Roman"/>
                <w:lang w:eastAsia="en-GB"/>
              </w:rPr>
            </w:pPr>
            <w:ins w:id="1597" w:author="Tufan Kumbasar" w:date="2015-06-03T09:15:00Z">
              <w:r w:rsidRPr="00AF4876">
                <w:rPr>
                  <w:rFonts w:eastAsia="Times New Roman"/>
                  <w:lang w:eastAsia="en-GB"/>
                </w:rPr>
                <w:t>0.0055</w:t>
              </w:r>
            </w:ins>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1ADE6E5F" w14:textId="77777777" w:rsidR="00027FA2" w:rsidRPr="00027FA2" w:rsidRDefault="00027FA2" w:rsidP="00027FA2">
            <w:pPr>
              <w:jc w:val="both"/>
              <w:rPr>
                <w:ins w:id="1598" w:author="Tufan Kumbasar" w:date="2015-06-03T09:15:00Z"/>
                <w:rFonts w:eastAsia="Times New Roman"/>
                <w:color w:val="000000"/>
                <w:lang w:eastAsia="en-GB"/>
              </w:rPr>
            </w:pPr>
            <w:ins w:id="1599" w:author="Tufan Kumbasar" w:date="2015-06-03T09:15:00Z">
              <w:r w:rsidRPr="00AF4876">
                <w:rPr>
                  <w:rFonts w:eastAsia="Times New Roman"/>
                  <w:color w:val="000000"/>
                  <w:lang w:eastAsia="en-GB"/>
                </w:rPr>
                <w:t>0.0052</w:t>
              </w:r>
            </w:ins>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623CFB0A" w14:textId="77777777" w:rsidR="00027FA2" w:rsidRPr="00027FA2" w:rsidRDefault="00027FA2" w:rsidP="00027FA2">
            <w:pPr>
              <w:jc w:val="both"/>
              <w:rPr>
                <w:ins w:id="1600" w:author="Tufan Kumbasar" w:date="2015-06-03T09:15:00Z"/>
                <w:rFonts w:eastAsia="Times New Roman"/>
                <w:color w:val="000000"/>
                <w:lang w:eastAsia="en-GB"/>
              </w:rPr>
            </w:pPr>
            <w:ins w:id="1601" w:author="Tufan Kumbasar" w:date="2015-06-03T09:15:00Z">
              <w:r w:rsidRPr="00AF4876">
                <w:rPr>
                  <w:rFonts w:eastAsia="Times New Roman"/>
                  <w:color w:val="000000"/>
                  <w:lang w:eastAsia="en-GB"/>
                </w:rPr>
                <w:t>0.0101</w:t>
              </w:r>
            </w:ins>
          </w:p>
        </w:tc>
      </w:tr>
      <w:tr w:rsidR="00027FA2" w:rsidRPr="00AF4876" w14:paraId="7292C591" w14:textId="77777777" w:rsidTr="00027F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0"/>
          <w:ins w:id="1602" w:author="Tufan Kumbasar" w:date="2015-06-03T09:15:00Z"/>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017E24CD" w14:textId="77777777" w:rsidR="00027FA2" w:rsidRPr="00027FA2" w:rsidRDefault="00027FA2" w:rsidP="00027FA2">
            <w:pPr>
              <w:jc w:val="both"/>
              <w:rPr>
                <w:ins w:id="1603" w:author="Tufan Kumbasar" w:date="2015-06-03T09:15:00Z"/>
                <w:rFonts w:eastAsia="Times New Roman"/>
                <w:lang w:eastAsia="en-GB"/>
              </w:rPr>
            </w:pPr>
            <w:ins w:id="1604" w:author="Tufan Kumbasar" w:date="2015-06-03T09:15:00Z">
              <w:r w:rsidRPr="00AF4876">
                <w:rPr>
                  <w:rFonts w:eastAsia="Times New Roman"/>
                  <w:lang w:eastAsia="en-GB"/>
                </w:rPr>
                <w:t>EIASC</w:t>
              </w:r>
            </w:ins>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5F566A84" w14:textId="77777777" w:rsidR="00027FA2" w:rsidRPr="00027FA2" w:rsidRDefault="00027FA2" w:rsidP="00027FA2">
            <w:pPr>
              <w:jc w:val="both"/>
              <w:rPr>
                <w:ins w:id="1605" w:author="Tufan Kumbasar" w:date="2015-06-03T09:15:00Z"/>
                <w:rFonts w:eastAsia="Times New Roman"/>
                <w:lang w:eastAsia="en-GB"/>
              </w:rPr>
            </w:pPr>
            <w:ins w:id="1606" w:author="Tufan Kumbasar" w:date="2015-06-03T09:15:00Z">
              <w:r w:rsidRPr="00AF4876">
                <w:rPr>
                  <w:rFonts w:eastAsia="Times New Roman"/>
                  <w:lang w:eastAsia="en-GB"/>
                </w:rPr>
                <w:t>0.0055</w:t>
              </w:r>
            </w:ins>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114143F1" w14:textId="77777777" w:rsidR="00027FA2" w:rsidRPr="00027FA2" w:rsidRDefault="00027FA2" w:rsidP="00027FA2">
            <w:pPr>
              <w:jc w:val="both"/>
              <w:rPr>
                <w:ins w:id="1607" w:author="Tufan Kumbasar" w:date="2015-06-03T09:15:00Z"/>
                <w:rFonts w:eastAsia="Times New Roman"/>
                <w:color w:val="000000"/>
                <w:lang w:eastAsia="en-GB"/>
              </w:rPr>
            </w:pPr>
            <w:ins w:id="1608" w:author="Tufan Kumbasar" w:date="2015-06-03T09:15:00Z">
              <w:r w:rsidRPr="00AF4876">
                <w:rPr>
                  <w:rFonts w:eastAsia="Times New Roman"/>
                  <w:color w:val="000000"/>
                  <w:lang w:eastAsia="en-GB"/>
                </w:rPr>
                <w:t>0.0052</w:t>
              </w:r>
            </w:ins>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0FD82868" w14:textId="77777777" w:rsidR="00027FA2" w:rsidRPr="00027FA2" w:rsidRDefault="00027FA2" w:rsidP="00027FA2">
            <w:pPr>
              <w:jc w:val="both"/>
              <w:rPr>
                <w:ins w:id="1609" w:author="Tufan Kumbasar" w:date="2015-06-03T09:15:00Z"/>
                <w:rFonts w:eastAsia="Times New Roman"/>
                <w:color w:val="000000"/>
                <w:lang w:eastAsia="en-GB"/>
              </w:rPr>
            </w:pPr>
            <w:ins w:id="1610" w:author="Tufan Kumbasar" w:date="2015-06-03T09:15:00Z">
              <w:r w:rsidRPr="00AF4876">
                <w:rPr>
                  <w:rFonts w:eastAsia="Times New Roman"/>
                  <w:color w:val="000000"/>
                  <w:lang w:eastAsia="en-GB"/>
                </w:rPr>
                <w:t>0.0113</w:t>
              </w:r>
            </w:ins>
          </w:p>
        </w:tc>
      </w:tr>
      <w:tr w:rsidR="00027FA2" w:rsidRPr="00AF4876" w14:paraId="2618021C" w14:textId="77777777" w:rsidTr="00027F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0"/>
          <w:ins w:id="1611" w:author="Tufan Kumbasar" w:date="2015-06-03T09:15:00Z"/>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03B236D4" w14:textId="77777777" w:rsidR="00027FA2" w:rsidRPr="00027FA2" w:rsidRDefault="00027FA2" w:rsidP="00027FA2">
            <w:pPr>
              <w:jc w:val="both"/>
              <w:rPr>
                <w:ins w:id="1612" w:author="Tufan Kumbasar" w:date="2015-06-03T09:15:00Z"/>
                <w:rFonts w:eastAsia="Times New Roman"/>
                <w:lang w:eastAsia="en-GB"/>
              </w:rPr>
            </w:pPr>
            <w:ins w:id="1613" w:author="Tufan Kumbasar" w:date="2015-06-03T09:15:00Z">
              <w:r w:rsidRPr="00AF4876">
                <w:rPr>
                  <w:rFonts w:eastAsia="Times New Roman"/>
                  <w:lang w:eastAsia="en-GB"/>
                </w:rPr>
                <w:t>EODS</w:t>
              </w:r>
            </w:ins>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66EE0CE6" w14:textId="77777777" w:rsidR="00027FA2" w:rsidRPr="00027FA2" w:rsidRDefault="00027FA2" w:rsidP="00027FA2">
            <w:pPr>
              <w:jc w:val="both"/>
              <w:rPr>
                <w:ins w:id="1614" w:author="Tufan Kumbasar" w:date="2015-06-03T09:15:00Z"/>
                <w:rFonts w:eastAsia="Times New Roman"/>
                <w:lang w:eastAsia="en-GB"/>
              </w:rPr>
            </w:pPr>
            <w:ins w:id="1615" w:author="Tufan Kumbasar" w:date="2015-06-03T09:15:00Z">
              <w:r w:rsidRPr="00AF4876">
                <w:rPr>
                  <w:rFonts w:eastAsia="Times New Roman"/>
                  <w:lang w:eastAsia="en-GB"/>
                </w:rPr>
                <w:t>0.0053</w:t>
              </w:r>
            </w:ins>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5571C1FF" w14:textId="77777777" w:rsidR="00027FA2" w:rsidRPr="00027FA2" w:rsidRDefault="00027FA2" w:rsidP="00027FA2">
            <w:pPr>
              <w:jc w:val="both"/>
              <w:rPr>
                <w:ins w:id="1616" w:author="Tufan Kumbasar" w:date="2015-06-03T09:15:00Z"/>
                <w:rFonts w:eastAsia="Times New Roman"/>
                <w:color w:val="000000"/>
                <w:lang w:eastAsia="en-GB"/>
              </w:rPr>
            </w:pPr>
            <w:ins w:id="1617" w:author="Tufan Kumbasar" w:date="2015-06-03T09:15:00Z">
              <w:r w:rsidRPr="00AF4876">
                <w:rPr>
                  <w:rFonts w:eastAsia="Times New Roman"/>
                  <w:color w:val="000000"/>
                  <w:lang w:eastAsia="en-GB"/>
                </w:rPr>
                <w:t>0.0051</w:t>
              </w:r>
            </w:ins>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082C49CD" w14:textId="77777777" w:rsidR="00027FA2" w:rsidRPr="00027FA2" w:rsidRDefault="00027FA2" w:rsidP="00027FA2">
            <w:pPr>
              <w:jc w:val="both"/>
              <w:rPr>
                <w:ins w:id="1618" w:author="Tufan Kumbasar" w:date="2015-06-03T09:15:00Z"/>
                <w:rFonts w:eastAsia="Times New Roman"/>
                <w:color w:val="000000"/>
                <w:lang w:eastAsia="en-GB"/>
              </w:rPr>
            </w:pPr>
            <w:ins w:id="1619" w:author="Tufan Kumbasar" w:date="2015-06-03T09:15:00Z">
              <w:r w:rsidRPr="00AF4876">
                <w:rPr>
                  <w:rFonts w:eastAsia="Times New Roman"/>
                  <w:color w:val="000000"/>
                  <w:lang w:eastAsia="en-GB"/>
                </w:rPr>
                <w:t>0.0122</w:t>
              </w:r>
            </w:ins>
          </w:p>
        </w:tc>
      </w:tr>
      <w:tr w:rsidR="00027FA2" w:rsidRPr="00AF4876" w14:paraId="758ECBD7" w14:textId="77777777" w:rsidTr="00027F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0"/>
          <w:ins w:id="1620" w:author="Tufan Kumbasar" w:date="2015-06-03T09:15:00Z"/>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0215AE56" w14:textId="77777777" w:rsidR="00027FA2" w:rsidRPr="00027FA2" w:rsidRDefault="00027FA2" w:rsidP="00027FA2">
            <w:pPr>
              <w:jc w:val="both"/>
              <w:rPr>
                <w:ins w:id="1621" w:author="Tufan Kumbasar" w:date="2015-06-03T09:15:00Z"/>
                <w:rFonts w:eastAsia="Times New Roman"/>
                <w:lang w:eastAsia="en-GB"/>
              </w:rPr>
            </w:pPr>
            <w:ins w:id="1622" w:author="Tufan Kumbasar" w:date="2015-06-03T09:15:00Z">
              <w:r w:rsidRPr="00AF4876">
                <w:rPr>
                  <w:rFonts w:eastAsia="Times New Roman"/>
                  <w:lang w:eastAsia="en-GB"/>
                </w:rPr>
                <w:t>WM</w:t>
              </w:r>
            </w:ins>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14CDDBA2" w14:textId="77777777" w:rsidR="00027FA2" w:rsidRPr="00027FA2" w:rsidRDefault="00027FA2" w:rsidP="00027FA2">
            <w:pPr>
              <w:jc w:val="both"/>
              <w:rPr>
                <w:ins w:id="1623" w:author="Tufan Kumbasar" w:date="2015-06-03T09:15:00Z"/>
                <w:rFonts w:eastAsia="Times New Roman"/>
                <w:lang w:eastAsia="en-GB"/>
              </w:rPr>
            </w:pPr>
            <w:ins w:id="1624" w:author="Tufan Kumbasar" w:date="2015-06-03T09:15:00Z">
              <w:r w:rsidRPr="00AF4876">
                <w:rPr>
                  <w:rFonts w:eastAsia="Times New Roman"/>
                  <w:lang w:eastAsia="en-GB"/>
                </w:rPr>
                <w:t>0.0048</w:t>
              </w:r>
            </w:ins>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386F86C8" w14:textId="77777777" w:rsidR="00027FA2" w:rsidRPr="00027FA2" w:rsidRDefault="00027FA2" w:rsidP="00027FA2">
            <w:pPr>
              <w:jc w:val="both"/>
              <w:rPr>
                <w:ins w:id="1625" w:author="Tufan Kumbasar" w:date="2015-06-03T09:15:00Z"/>
                <w:rFonts w:eastAsia="Times New Roman"/>
                <w:color w:val="000000"/>
                <w:lang w:eastAsia="en-GB"/>
              </w:rPr>
            </w:pPr>
            <w:ins w:id="1626" w:author="Tufan Kumbasar" w:date="2015-06-03T09:15:00Z">
              <w:r w:rsidRPr="00AF4876">
                <w:rPr>
                  <w:rFonts w:eastAsia="Times New Roman"/>
                  <w:color w:val="000000"/>
                  <w:lang w:eastAsia="en-GB"/>
                </w:rPr>
                <w:t>0.0045</w:t>
              </w:r>
            </w:ins>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29928897" w14:textId="77777777" w:rsidR="00027FA2" w:rsidRPr="00027FA2" w:rsidRDefault="00027FA2" w:rsidP="00027FA2">
            <w:pPr>
              <w:jc w:val="both"/>
              <w:rPr>
                <w:ins w:id="1627" w:author="Tufan Kumbasar" w:date="2015-06-03T09:15:00Z"/>
                <w:rFonts w:eastAsia="Times New Roman"/>
                <w:color w:val="000000"/>
                <w:lang w:eastAsia="en-GB"/>
              </w:rPr>
            </w:pPr>
            <w:ins w:id="1628" w:author="Tufan Kumbasar" w:date="2015-06-03T09:15:00Z">
              <w:r w:rsidRPr="00AF4876">
                <w:rPr>
                  <w:rFonts w:eastAsia="Times New Roman"/>
                  <w:color w:val="000000"/>
                  <w:lang w:eastAsia="en-GB"/>
                </w:rPr>
                <w:t>0.0092</w:t>
              </w:r>
            </w:ins>
          </w:p>
        </w:tc>
      </w:tr>
      <w:tr w:rsidR="00027FA2" w:rsidRPr="00AF4876" w14:paraId="2D039DD5" w14:textId="77777777" w:rsidTr="00027F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0"/>
          <w:ins w:id="1629" w:author="Tufan Kumbasar" w:date="2015-06-03T09:15:00Z"/>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022EDFC9" w14:textId="77777777" w:rsidR="00027FA2" w:rsidRPr="00027FA2" w:rsidRDefault="00027FA2" w:rsidP="00027FA2">
            <w:pPr>
              <w:jc w:val="both"/>
              <w:rPr>
                <w:ins w:id="1630" w:author="Tufan Kumbasar" w:date="2015-06-03T09:15:00Z"/>
                <w:rFonts w:eastAsia="Times New Roman"/>
                <w:lang w:eastAsia="en-GB"/>
              </w:rPr>
            </w:pPr>
            <w:ins w:id="1631" w:author="Tufan Kumbasar" w:date="2015-06-03T09:15:00Z">
              <w:r w:rsidRPr="00AF4876">
                <w:rPr>
                  <w:rFonts w:eastAsia="Times New Roman"/>
                  <w:lang w:eastAsia="en-GB"/>
                </w:rPr>
                <w:t>NT</w:t>
              </w:r>
            </w:ins>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5B4BCC0E" w14:textId="77777777" w:rsidR="00027FA2" w:rsidRPr="00027FA2" w:rsidRDefault="00027FA2" w:rsidP="00027FA2">
            <w:pPr>
              <w:jc w:val="both"/>
              <w:rPr>
                <w:ins w:id="1632" w:author="Tufan Kumbasar" w:date="2015-06-03T09:15:00Z"/>
                <w:rFonts w:eastAsia="Times New Roman"/>
                <w:lang w:eastAsia="en-GB"/>
              </w:rPr>
            </w:pPr>
            <w:ins w:id="1633" w:author="Tufan Kumbasar" w:date="2015-06-03T09:15:00Z">
              <w:r w:rsidRPr="00AF4876">
                <w:rPr>
                  <w:rFonts w:eastAsia="Times New Roman"/>
                  <w:lang w:eastAsia="en-GB"/>
                </w:rPr>
                <w:t>0.0046</w:t>
              </w:r>
            </w:ins>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05E00B1C" w14:textId="77777777" w:rsidR="00027FA2" w:rsidRPr="00027FA2" w:rsidRDefault="00027FA2" w:rsidP="00027FA2">
            <w:pPr>
              <w:jc w:val="both"/>
              <w:rPr>
                <w:ins w:id="1634" w:author="Tufan Kumbasar" w:date="2015-06-03T09:15:00Z"/>
                <w:rFonts w:eastAsia="Times New Roman"/>
                <w:color w:val="000000"/>
                <w:lang w:eastAsia="en-GB"/>
              </w:rPr>
            </w:pPr>
            <w:ins w:id="1635" w:author="Tufan Kumbasar" w:date="2015-06-03T09:15:00Z">
              <w:r w:rsidRPr="00AF4876">
                <w:rPr>
                  <w:rFonts w:eastAsia="Times New Roman"/>
                  <w:color w:val="000000"/>
                  <w:lang w:eastAsia="en-GB"/>
                </w:rPr>
                <w:t>0.0044</w:t>
              </w:r>
            </w:ins>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7F16E95D" w14:textId="77777777" w:rsidR="00027FA2" w:rsidRPr="00027FA2" w:rsidRDefault="00027FA2" w:rsidP="00027FA2">
            <w:pPr>
              <w:jc w:val="both"/>
              <w:rPr>
                <w:ins w:id="1636" w:author="Tufan Kumbasar" w:date="2015-06-03T09:15:00Z"/>
                <w:rFonts w:eastAsia="Times New Roman"/>
                <w:color w:val="000000"/>
                <w:lang w:eastAsia="en-GB"/>
              </w:rPr>
            </w:pPr>
            <w:ins w:id="1637" w:author="Tufan Kumbasar" w:date="2015-06-03T09:15:00Z">
              <w:r w:rsidRPr="00AF4876">
                <w:rPr>
                  <w:rFonts w:eastAsia="Times New Roman"/>
                  <w:color w:val="000000"/>
                  <w:lang w:eastAsia="en-GB"/>
                </w:rPr>
                <w:t>0.0087</w:t>
              </w:r>
            </w:ins>
          </w:p>
        </w:tc>
      </w:tr>
      <w:tr w:rsidR="00027FA2" w:rsidRPr="00AF4876" w14:paraId="11D05D8F" w14:textId="77777777" w:rsidTr="00027F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0"/>
          <w:ins w:id="1638" w:author="Tufan Kumbasar" w:date="2015-06-03T09:15:00Z"/>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7ECAB065" w14:textId="77777777" w:rsidR="00027FA2" w:rsidRPr="00027FA2" w:rsidRDefault="00027FA2" w:rsidP="00027FA2">
            <w:pPr>
              <w:jc w:val="both"/>
              <w:rPr>
                <w:ins w:id="1639" w:author="Tufan Kumbasar" w:date="2015-06-03T09:15:00Z"/>
                <w:rFonts w:eastAsia="Times New Roman"/>
                <w:lang w:eastAsia="en-GB"/>
              </w:rPr>
            </w:pPr>
            <w:ins w:id="1640" w:author="Tufan Kumbasar" w:date="2015-06-03T09:15:00Z">
              <w:r w:rsidRPr="00AF4876">
                <w:rPr>
                  <w:rFonts w:eastAsia="Times New Roman"/>
                  <w:lang w:eastAsia="en-GB"/>
                </w:rPr>
                <w:t>BMM</w:t>
              </w:r>
            </w:ins>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40DDFF7D" w14:textId="77777777" w:rsidR="00027FA2" w:rsidRPr="00027FA2" w:rsidRDefault="00027FA2" w:rsidP="00027FA2">
            <w:pPr>
              <w:jc w:val="both"/>
              <w:rPr>
                <w:ins w:id="1641" w:author="Tufan Kumbasar" w:date="2015-06-03T09:15:00Z"/>
                <w:rFonts w:eastAsia="Times New Roman"/>
                <w:lang w:eastAsia="en-GB"/>
              </w:rPr>
            </w:pPr>
            <w:ins w:id="1642" w:author="Tufan Kumbasar" w:date="2015-06-03T09:15:00Z">
              <w:r w:rsidRPr="00AF4876">
                <w:rPr>
                  <w:rFonts w:eastAsia="Times New Roman"/>
                  <w:lang w:eastAsia="en-GB"/>
                </w:rPr>
                <w:t>0.0049</w:t>
              </w:r>
            </w:ins>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1F9F2E5C" w14:textId="77777777" w:rsidR="00027FA2" w:rsidRPr="00027FA2" w:rsidRDefault="00027FA2" w:rsidP="00027FA2">
            <w:pPr>
              <w:jc w:val="both"/>
              <w:rPr>
                <w:ins w:id="1643" w:author="Tufan Kumbasar" w:date="2015-06-03T09:15:00Z"/>
                <w:rFonts w:eastAsia="Times New Roman"/>
                <w:color w:val="000000"/>
                <w:lang w:eastAsia="en-GB"/>
              </w:rPr>
            </w:pPr>
            <w:ins w:id="1644" w:author="Tufan Kumbasar" w:date="2015-06-03T09:15:00Z">
              <w:r w:rsidRPr="00AF4876">
                <w:rPr>
                  <w:rFonts w:eastAsia="Times New Roman"/>
                  <w:color w:val="000000"/>
                  <w:lang w:eastAsia="en-GB"/>
                </w:rPr>
                <w:t>0.0046</w:t>
              </w:r>
            </w:ins>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38C251FE" w14:textId="77777777" w:rsidR="00027FA2" w:rsidRPr="00027FA2" w:rsidRDefault="00027FA2" w:rsidP="00027FA2">
            <w:pPr>
              <w:jc w:val="both"/>
              <w:rPr>
                <w:ins w:id="1645" w:author="Tufan Kumbasar" w:date="2015-06-03T09:15:00Z"/>
                <w:rFonts w:eastAsia="Times New Roman"/>
                <w:color w:val="000000"/>
                <w:lang w:eastAsia="en-GB"/>
              </w:rPr>
            </w:pPr>
            <w:ins w:id="1646" w:author="Tufan Kumbasar" w:date="2015-06-03T09:15:00Z">
              <w:r w:rsidRPr="00AF4876">
                <w:rPr>
                  <w:rFonts w:eastAsia="Times New Roman"/>
                  <w:color w:val="000000"/>
                  <w:lang w:eastAsia="en-GB"/>
                </w:rPr>
                <w:t>0.0096</w:t>
              </w:r>
              <w:commentRangeEnd w:id="1567"/>
              <w:r w:rsidRPr="00027FA2">
                <w:rPr>
                  <w:rStyle w:val="CommentReference"/>
                  <w:rFonts w:eastAsia="Times New Roman"/>
                  <w:color w:val="000000"/>
                  <w:sz w:val="20"/>
                  <w:szCs w:val="20"/>
                  <w:lang w:eastAsia="en-GB"/>
                </w:rPr>
                <w:commentReference w:id="1567"/>
              </w:r>
            </w:ins>
          </w:p>
        </w:tc>
      </w:tr>
    </w:tbl>
    <w:p w14:paraId="01A1FA17" w14:textId="77777777" w:rsidR="00D7121F" w:rsidRPr="00C5098B" w:rsidDel="00450EC0" w:rsidRDefault="00D7121F" w:rsidP="00D7121F">
      <w:pPr>
        <w:pStyle w:val="BodyText"/>
        <w:spacing w:line="240" w:lineRule="auto"/>
        <w:ind w:firstLine="0"/>
        <w:rPr>
          <w:del w:id="1647" w:author="Tufan Kumbasar" w:date="2015-06-03T09:16:00Z"/>
          <w:lang w:val="en-US"/>
        </w:rPr>
      </w:pPr>
    </w:p>
    <w:p w14:paraId="3E03EE3E" w14:textId="77777777" w:rsidR="009303D9" w:rsidRPr="00C5098B" w:rsidRDefault="009303D9" w:rsidP="00A059B3">
      <w:pPr>
        <w:pStyle w:val="Heading5"/>
      </w:pPr>
      <w:r w:rsidRPr="00C5098B">
        <w:t>References</w:t>
      </w:r>
    </w:p>
    <w:p w14:paraId="37D7889B" w14:textId="77777777" w:rsidR="009303D9" w:rsidRPr="00C5098B" w:rsidDel="00450EC0" w:rsidRDefault="009303D9">
      <w:pPr>
        <w:rPr>
          <w:del w:id="1648" w:author="Tufan Kumbasar" w:date="2015-06-03T09:16:00Z"/>
        </w:rPr>
      </w:pPr>
    </w:p>
    <w:p w14:paraId="62A07D92" w14:textId="77777777" w:rsidR="009303D9" w:rsidRPr="00C5098B" w:rsidRDefault="009303D9" w:rsidP="0004781E">
      <w:pPr>
        <w:pStyle w:val="references"/>
        <w:ind w:left="354" w:hanging="354"/>
      </w:pPr>
      <w:r w:rsidRPr="00C5098B">
        <w:t xml:space="preserve">G. Eason, B. Noble, and I. N. Sneddon, “On certain integrals of Lipschitz-Hankel type involving products of Bessel functions,” Phil. Trans. Roy. Soc. London, vol. A247, pp. 529–551, April 1955. </w:t>
      </w:r>
      <w:r w:rsidRPr="00C5098B">
        <w:rPr>
          <w:i/>
          <w:iCs/>
        </w:rPr>
        <w:t>(references)</w:t>
      </w:r>
    </w:p>
    <w:p w14:paraId="41FE2D05" w14:textId="77777777" w:rsidR="009303D9" w:rsidRPr="00C5098B" w:rsidRDefault="009303D9" w:rsidP="0004781E">
      <w:pPr>
        <w:pStyle w:val="references"/>
        <w:ind w:left="354" w:hanging="354"/>
      </w:pPr>
      <w:r w:rsidRPr="00C5098B">
        <w:t>J. Clerk Maxwell, A Treatise on Electricity and Magnetism, 3rd ed., vol. 2. Oxford: Clarendon, 1892, pp.68–73.</w:t>
      </w:r>
    </w:p>
    <w:p w14:paraId="4F11F0A2" w14:textId="77777777" w:rsidR="009303D9" w:rsidRPr="00C5098B" w:rsidRDefault="009303D9" w:rsidP="0004781E">
      <w:pPr>
        <w:pStyle w:val="references"/>
        <w:ind w:left="354" w:hanging="354"/>
      </w:pPr>
      <w:r w:rsidRPr="00C5098B">
        <w:t>I. S. Jacobs and C. P. Bean, “Fine particles, thin films and exchange anisotropy,” in Magnetism, vol. III, G. T. Rado and H. Suhl, Eds. New York: Academic, 1963, pp. 271–350.</w:t>
      </w:r>
    </w:p>
    <w:p w14:paraId="7E494C31" w14:textId="77777777" w:rsidR="009303D9" w:rsidRPr="00C5098B" w:rsidRDefault="009303D9" w:rsidP="0004781E">
      <w:pPr>
        <w:pStyle w:val="references"/>
        <w:ind w:left="354" w:hanging="354"/>
      </w:pPr>
      <w:r w:rsidRPr="00C5098B">
        <w:t>K. Elissa, “Title of paper if known,” unpublished.</w:t>
      </w:r>
    </w:p>
    <w:p w14:paraId="5CFCEFBB" w14:textId="77777777" w:rsidR="009303D9" w:rsidRPr="00C5098B" w:rsidRDefault="009303D9" w:rsidP="0004781E">
      <w:pPr>
        <w:pStyle w:val="references"/>
        <w:ind w:left="354" w:hanging="354"/>
      </w:pPr>
      <w:r w:rsidRPr="00C5098B">
        <w:t>R. Nicole, “Title of paper with only first word capitalized,” J. Name Stand. Abbrev., in press.</w:t>
      </w:r>
    </w:p>
    <w:p w14:paraId="6E85C38E" w14:textId="77777777" w:rsidR="009303D9" w:rsidRPr="00C5098B" w:rsidRDefault="009303D9" w:rsidP="0004781E">
      <w:pPr>
        <w:pStyle w:val="references"/>
        <w:ind w:left="354" w:hanging="354"/>
      </w:pPr>
      <w:r w:rsidRPr="00C5098B">
        <w:t>Y. Yorozu, M. Hirano, K. Oka, and Y. Tagawa, “Electron spectroscopy studies on magneto-optical media and plastic substrate interface,” IEEE Transl. J. Magn. Japan, vol. 2, pp. 740–741, August 1987 [Digests 9th Annual Conf. Magnetics Japan, p. 301, 1982].</w:t>
      </w:r>
    </w:p>
    <w:p w14:paraId="1CAC0AA3" w14:textId="77777777" w:rsidR="009303D9" w:rsidRPr="00C5098B" w:rsidRDefault="009303D9" w:rsidP="0004781E">
      <w:pPr>
        <w:pStyle w:val="references"/>
        <w:ind w:left="354" w:hanging="354"/>
      </w:pPr>
      <w:r w:rsidRPr="00C5098B">
        <w:t>M. Young, The Technical Writer</w:t>
      </w:r>
      <w:r w:rsidR="00E7596C" w:rsidRPr="00C5098B">
        <w:t>’</w:t>
      </w:r>
      <w:r w:rsidRPr="00C5098B">
        <w:t>s Handbook. Mill Valley, CA: University Science, 1989.</w:t>
      </w:r>
    </w:p>
    <w:p w14:paraId="0F20BFFF" w14:textId="1F01A705" w:rsidR="009303D9" w:rsidRPr="00C5098B" w:rsidDel="002C619E" w:rsidRDefault="009303D9" w:rsidP="006C469F">
      <w:pPr>
        <w:pStyle w:val="references"/>
        <w:numPr>
          <w:ilvl w:val="0"/>
          <w:numId w:val="0"/>
        </w:numPr>
        <w:ind w:left="360"/>
        <w:rPr>
          <w:del w:id="1649" w:author="Taskin, Ahmet AVL/TR" w:date="2015-06-04T23:13:00Z"/>
        </w:rPr>
      </w:pPr>
    </w:p>
    <w:p w14:paraId="767256A0" w14:textId="1D7140C3" w:rsidR="006C469F" w:rsidRPr="00C5098B" w:rsidDel="002C619E" w:rsidRDefault="006C469F" w:rsidP="006C469F">
      <w:pPr>
        <w:pStyle w:val="references"/>
        <w:numPr>
          <w:ilvl w:val="0"/>
          <w:numId w:val="0"/>
        </w:numPr>
        <w:ind w:left="360"/>
        <w:rPr>
          <w:del w:id="1650" w:author="Taskin, Ahmet AVL/TR" w:date="2015-06-04T23:13:00Z"/>
        </w:rPr>
      </w:pPr>
    </w:p>
    <w:p w14:paraId="1B7232C9" w14:textId="1CCE396E" w:rsidR="006C469F" w:rsidRDefault="006C469F" w:rsidP="006C469F">
      <w:pPr>
        <w:pStyle w:val="references"/>
        <w:numPr>
          <w:ilvl w:val="0"/>
          <w:numId w:val="0"/>
        </w:numPr>
        <w:ind w:left="360"/>
        <w:rPr>
          <w:ins w:id="1651" w:author="Taskin, Ahmet AVL/TR" w:date="2015-06-04T23:13:00Z"/>
        </w:rPr>
      </w:pPr>
    </w:p>
    <w:p w14:paraId="09D50FEA" w14:textId="77777777" w:rsidR="002C619E" w:rsidRDefault="002C619E" w:rsidP="006C469F">
      <w:pPr>
        <w:pStyle w:val="references"/>
        <w:numPr>
          <w:ilvl w:val="0"/>
          <w:numId w:val="0"/>
        </w:numPr>
        <w:ind w:left="360"/>
        <w:rPr>
          <w:ins w:id="1652" w:author="Taskin, Ahmet AVL/TR" w:date="2015-06-04T23:13:00Z"/>
        </w:rPr>
      </w:pPr>
    </w:p>
    <w:p w14:paraId="4DD0328A" w14:textId="77777777" w:rsidR="002C619E" w:rsidRDefault="002C619E" w:rsidP="006C469F">
      <w:pPr>
        <w:pStyle w:val="references"/>
        <w:numPr>
          <w:ilvl w:val="0"/>
          <w:numId w:val="0"/>
        </w:numPr>
        <w:ind w:left="360"/>
        <w:rPr>
          <w:ins w:id="1653" w:author="Taskin, Ahmet AVL/TR" w:date="2015-06-04T23:13:00Z"/>
        </w:rPr>
      </w:pPr>
    </w:p>
    <w:p w14:paraId="472FAA41" w14:textId="77777777" w:rsidR="002C619E" w:rsidRDefault="002C619E" w:rsidP="006C469F">
      <w:pPr>
        <w:pStyle w:val="references"/>
        <w:numPr>
          <w:ilvl w:val="0"/>
          <w:numId w:val="0"/>
        </w:numPr>
        <w:ind w:left="360"/>
        <w:rPr>
          <w:ins w:id="1654" w:author="Taskin, Ahmet AVL/TR" w:date="2015-06-04T23:13:00Z"/>
        </w:rPr>
      </w:pPr>
    </w:p>
    <w:p w14:paraId="0AA35C74" w14:textId="77777777" w:rsidR="002C619E" w:rsidRDefault="002C619E" w:rsidP="006C469F">
      <w:pPr>
        <w:pStyle w:val="references"/>
        <w:numPr>
          <w:ilvl w:val="0"/>
          <w:numId w:val="0"/>
        </w:numPr>
        <w:ind w:left="360"/>
        <w:rPr>
          <w:ins w:id="1655" w:author="Taskin, Ahmet AVL/TR" w:date="2015-06-04T23:13:00Z"/>
        </w:rPr>
      </w:pPr>
    </w:p>
    <w:p w14:paraId="381E83A4" w14:textId="77777777" w:rsidR="002C619E" w:rsidRDefault="002C619E" w:rsidP="006C469F">
      <w:pPr>
        <w:pStyle w:val="references"/>
        <w:numPr>
          <w:ilvl w:val="0"/>
          <w:numId w:val="0"/>
        </w:numPr>
        <w:ind w:left="360"/>
        <w:rPr>
          <w:ins w:id="1656" w:author="Taskin, Ahmet AVL/TR" w:date="2015-06-04T23:13:00Z"/>
        </w:rPr>
      </w:pPr>
    </w:p>
    <w:p w14:paraId="05ACF895" w14:textId="77777777" w:rsidR="002C619E" w:rsidRDefault="002C619E" w:rsidP="006C469F">
      <w:pPr>
        <w:pStyle w:val="references"/>
        <w:numPr>
          <w:ilvl w:val="0"/>
          <w:numId w:val="0"/>
        </w:numPr>
        <w:ind w:left="360"/>
        <w:rPr>
          <w:ins w:id="1657" w:author="Taskin, Ahmet AVL/TR" w:date="2015-06-04T23:13:00Z"/>
        </w:rPr>
      </w:pPr>
    </w:p>
    <w:p w14:paraId="57C922FA" w14:textId="77777777" w:rsidR="002C619E" w:rsidRDefault="002C619E" w:rsidP="006C469F">
      <w:pPr>
        <w:pStyle w:val="references"/>
        <w:numPr>
          <w:ilvl w:val="0"/>
          <w:numId w:val="0"/>
        </w:numPr>
        <w:ind w:left="360"/>
        <w:rPr>
          <w:ins w:id="1658" w:author="Taskin, Ahmet AVL/TR" w:date="2015-06-04T23:13:00Z"/>
        </w:rPr>
      </w:pPr>
    </w:p>
    <w:p w14:paraId="5A4FA929" w14:textId="3D1969A7" w:rsidR="002C619E" w:rsidRPr="00C5098B" w:rsidDel="002C619E" w:rsidRDefault="002C619E" w:rsidP="006C469F">
      <w:pPr>
        <w:pStyle w:val="references"/>
        <w:numPr>
          <w:ilvl w:val="0"/>
          <w:numId w:val="0"/>
        </w:numPr>
        <w:ind w:left="360"/>
        <w:rPr>
          <w:del w:id="1659" w:author="Taskin, Ahmet AVL/TR" w:date="2015-06-04T23:13:00Z"/>
        </w:rPr>
      </w:pPr>
    </w:p>
    <w:p w14:paraId="071309D6" w14:textId="12F70AC1" w:rsidR="006C469F" w:rsidRPr="00C5098B" w:rsidDel="002C619E" w:rsidRDefault="006C469F" w:rsidP="006C469F">
      <w:pPr>
        <w:pStyle w:val="references"/>
        <w:numPr>
          <w:ilvl w:val="0"/>
          <w:numId w:val="0"/>
        </w:numPr>
        <w:ind w:left="360"/>
        <w:rPr>
          <w:del w:id="1660" w:author="Taskin, Ahmet AVL/TR" w:date="2015-06-04T23:13:00Z"/>
        </w:rPr>
      </w:pPr>
    </w:p>
    <w:p w14:paraId="006D0ECB" w14:textId="2A6454D9" w:rsidR="006C469F" w:rsidRPr="00C5098B" w:rsidDel="002C619E" w:rsidRDefault="006C469F" w:rsidP="006C469F">
      <w:pPr>
        <w:pStyle w:val="references"/>
        <w:numPr>
          <w:ilvl w:val="0"/>
          <w:numId w:val="0"/>
        </w:numPr>
        <w:ind w:left="360"/>
        <w:rPr>
          <w:del w:id="1661" w:author="Taskin, Ahmet AVL/TR" w:date="2015-06-04T23:13:00Z"/>
        </w:rPr>
      </w:pPr>
    </w:p>
    <w:p w14:paraId="72DD3020" w14:textId="6617CE4A" w:rsidR="006C469F" w:rsidRPr="00C5098B" w:rsidDel="002C619E" w:rsidRDefault="006C469F" w:rsidP="006C469F">
      <w:pPr>
        <w:pStyle w:val="references"/>
        <w:numPr>
          <w:ilvl w:val="0"/>
          <w:numId w:val="0"/>
        </w:numPr>
        <w:ind w:left="360"/>
        <w:rPr>
          <w:del w:id="1662" w:author="Taskin, Ahmet AVL/TR" w:date="2015-06-04T23:13:00Z"/>
        </w:rPr>
      </w:pPr>
    </w:p>
    <w:p w14:paraId="2A8C262D" w14:textId="3A51D555" w:rsidR="006C469F" w:rsidRPr="00C5098B" w:rsidDel="002C619E" w:rsidRDefault="006C469F" w:rsidP="006C469F">
      <w:pPr>
        <w:pStyle w:val="references"/>
        <w:numPr>
          <w:ilvl w:val="0"/>
          <w:numId w:val="0"/>
        </w:numPr>
        <w:ind w:left="360"/>
        <w:rPr>
          <w:del w:id="1663" w:author="Taskin, Ahmet AVL/TR" w:date="2015-06-04T23:13:00Z"/>
        </w:rPr>
      </w:pPr>
    </w:p>
    <w:p w14:paraId="5DA1569A" w14:textId="77777777" w:rsidR="006C469F" w:rsidRPr="00C5098B" w:rsidRDefault="006C469F" w:rsidP="006C469F">
      <w:pPr>
        <w:pStyle w:val="references"/>
        <w:numPr>
          <w:ilvl w:val="0"/>
          <w:numId w:val="0"/>
        </w:numPr>
        <w:ind w:left="360"/>
      </w:pPr>
    </w:p>
    <w:p w14:paraId="11842C03" w14:textId="77777777" w:rsidR="006C469F" w:rsidRPr="00C5098B" w:rsidRDefault="006C469F" w:rsidP="006C469F">
      <w:pPr>
        <w:pStyle w:val="references"/>
        <w:numPr>
          <w:ilvl w:val="0"/>
          <w:numId w:val="0"/>
        </w:numPr>
        <w:ind w:left="360"/>
      </w:pPr>
    </w:p>
    <w:p w14:paraId="16992F4E" w14:textId="77777777" w:rsidR="006C469F" w:rsidRPr="00C5098B" w:rsidRDefault="006C469F" w:rsidP="006C469F">
      <w:pPr>
        <w:pStyle w:val="references"/>
        <w:numPr>
          <w:ilvl w:val="0"/>
          <w:numId w:val="0"/>
        </w:numPr>
        <w:ind w:left="360"/>
      </w:pPr>
    </w:p>
    <w:p w14:paraId="0DB8905E" w14:textId="77777777" w:rsidR="006C469F" w:rsidRPr="00C5098B" w:rsidRDefault="006C469F" w:rsidP="006C469F">
      <w:pPr>
        <w:pStyle w:val="references"/>
        <w:numPr>
          <w:ilvl w:val="0"/>
          <w:numId w:val="0"/>
        </w:numPr>
        <w:ind w:left="360"/>
      </w:pPr>
    </w:p>
    <w:p w14:paraId="7C870F21" w14:textId="77777777" w:rsidR="006C469F" w:rsidRPr="00C5098B" w:rsidRDefault="006C469F" w:rsidP="006C469F">
      <w:pPr>
        <w:pStyle w:val="references"/>
        <w:numPr>
          <w:ilvl w:val="0"/>
          <w:numId w:val="0"/>
        </w:numPr>
        <w:ind w:left="360"/>
      </w:pPr>
    </w:p>
    <w:p w14:paraId="645C72E7" w14:textId="77777777" w:rsidR="006C469F" w:rsidRPr="00C5098B" w:rsidRDefault="006C469F" w:rsidP="006C469F">
      <w:pPr>
        <w:pStyle w:val="references"/>
        <w:numPr>
          <w:ilvl w:val="0"/>
          <w:numId w:val="0"/>
        </w:numPr>
        <w:ind w:left="360"/>
      </w:pPr>
    </w:p>
    <w:p w14:paraId="49B0E2F5" w14:textId="77777777" w:rsidR="006C469F" w:rsidRPr="00C5098B" w:rsidRDefault="006C469F" w:rsidP="006C469F">
      <w:pPr>
        <w:pStyle w:val="references"/>
        <w:numPr>
          <w:ilvl w:val="0"/>
          <w:numId w:val="0"/>
        </w:numPr>
        <w:ind w:left="360"/>
      </w:pPr>
    </w:p>
    <w:p w14:paraId="21FF9F15" w14:textId="77777777" w:rsidR="006C469F" w:rsidRPr="00C5098B" w:rsidRDefault="006C469F" w:rsidP="006C469F">
      <w:pPr>
        <w:pStyle w:val="references"/>
        <w:numPr>
          <w:ilvl w:val="0"/>
          <w:numId w:val="0"/>
        </w:numPr>
        <w:ind w:left="360"/>
      </w:pPr>
    </w:p>
    <w:p w14:paraId="6686A671" w14:textId="77777777" w:rsidR="006C469F" w:rsidRPr="00C5098B" w:rsidRDefault="006C469F" w:rsidP="006C469F">
      <w:pPr>
        <w:pStyle w:val="references"/>
        <w:numPr>
          <w:ilvl w:val="0"/>
          <w:numId w:val="0"/>
        </w:numPr>
        <w:ind w:left="360"/>
      </w:pPr>
    </w:p>
    <w:p w14:paraId="56AC37A2" w14:textId="77777777" w:rsidR="006C469F" w:rsidRPr="00C5098B" w:rsidRDefault="006C469F" w:rsidP="006C469F">
      <w:pPr>
        <w:pStyle w:val="references"/>
        <w:numPr>
          <w:ilvl w:val="0"/>
          <w:numId w:val="0"/>
        </w:numPr>
        <w:ind w:left="360"/>
      </w:pPr>
    </w:p>
    <w:p w14:paraId="27DF21FD" w14:textId="77777777" w:rsidR="006C469F" w:rsidRDefault="006C469F" w:rsidP="00A671E6">
      <w:pPr>
        <w:pStyle w:val="references"/>
        <w:numPr>
          <w:ilvl w:val="0"/>
          <w:numId w:val="0"/>
        </w:numPr>
        <w:ind w:left="360" w:hanging="360"/>
        <w:rPr>
          <w:ins w:id="1664" w:author="Tufan Kumbasar" w:date="2015-06-03T09:15:00Z"/>
        </w:rPr>
      </w:pPr>
    </w:p>
    <w:p w14:paraId="36279C1C" w14:textId="77777777" w:rsidR="00027FA2" w:rsidRDefault="00027FA2" w:rsidP="00A671E6">
      <w:pPr>
        <w:pStyle w:val="references"/>
        <w:numPr>
          <w:ilvl w:val="0"/>
          <w:numId w:val="0"/>
        </w:numPr>
        <w:ind w:left="360" w:hanging="360"/>
        <w:rPr>
          <w:ins w:id="1665" w:author="Tufan Kumbasar" w:date="2015-06-03T09:15:00Z"/>
        </w:rPr>
      </w:pPr>
    </w:p>
    <w:p w14:paraId="289CB6AA" w14:textId="77777777" w:rsidR="00027FA2" w:rsidRDefault="00027FA2" w:rsidP="00A671E6">
      <w:pPr>
        <w:pStyle w:val="references"/>
        <w:numPr>
          <w:ilvl w:val="0"/>
          <w:numId w:val="0"/>
        </w:numPr>
        <w:ind w:left="360" w:hanging="360"/>
        <w:rPr>
          <w:ins w:id="1666" w:author="Tufan Kumbasar" w:date="2015-06-03T09:15:00Z"/>
        </w:rPr>
      </w:pPr>
    </w:p>
    <w:p w14:paraId="1F185F18" w14:textId="77777777" w:rsidR="00027FA2" w:rsidRDefault="00027FA2" w:rsidP="00A671E6">
      <w:pPr>
        <w:pStyle w:val="references"/>
        <w:numPr>
          <w:ilvl w:val="0"/>
          <w:numId w:val="0"/>
        </w:numPr>
        <w:ind w:left="360" w:hanging="360"/>
        <w:rPr>
          <w:ins w:id="1667" w:author="Tufan Kumbasar" w:date="2015-06-03T09:15:00Z"/>
        </w:rPr>
      </w:pPr>
    </w:p>
    <w:p w14:paraId="0504CC34" w14:textId="77777777" w:rsidR="00027FA2" w:rsidRDefault="00027FA2" w:rsidP="00A671E6">
      <w:pPr>
        <w:pStyle w:val="references"/>
        <w:numPr>
          <w:ilvl w:val="0"/>
          <w:numId w:val="0"/>
        </w:numPr>
        <w:ind w:left="360" w:hanging="360"/>
        <w:rPr>
          <w:ins w:id="1668" w:author="Tufan Kumbasar" w:date="2015-06-03T09:15:00Z"/>
        </w:rPr>
      </w:pPr>
    </w:p>
    <w:p w14:paraId="241A8803" w14:textId="77777777" w:rsidR="00027FA2" w:rsidRDefault="00027FA2" w:rsidP="00A671E6">
      <w:pPr>
        <w:pStyle w:val="references"/>
        <w:numPr>
          <w:ilvl w:val="0"/>
          <w:numId w:val="0"/>
        </w:numPr>
        <w:ind w:left="360" w:hanging="360"/>
        <w:rPr>
          <w:ins w:id="1669" w:author="Tufan Kumbasar" w:date="2015-06-03T09:15:00Z"/>
        </w:rPr>
      </w:pPr>
    </w:p>
    <w:p w14:paraId="28E09982" w14:textId="77777777" w:rsidR="00027FA2" w:rsidRDefault="00027FA2" w:rsidP="00A671E6">
      <w:pPr>
        <w:pStyle w:val="references"/>
        <w:numPr>
          <w:ilvl w:val="0"/>
          <w:numId w:val="0"/>
        </w:numPr>
        <w:ind w:left="360" w:hanging="360"/>
        <w:rPr>
          <w:ins w:id="1670" w:author="Tufan Kumbasar" w:date="2015-06-03T09:15:00Z"/>
        </w:rPr>
      </w:pPr>
    </w:p>
    <w:p w14:paraId="4B6DCF77" w14:textId="77777777" w:rsidR="00027FA2" w:rsidRDefault="00027FA2" w:rsidP="00A671E6">
      <w:pPr>
        <w:pStyle w:val="references"/>
        <w:numPr>
          <w:ilvl w:val="0"/>
          <w:numId w:val="0"/>
        </w:numPr>
        <w:ind w:left="360" w:hanging="360"/>
        <w:rPr>
          <w:ins w:id="1671" w:author="Tufan Kumbasar" w:date="2015-06-03T09:15:00Z"/>
        </w:rPr>
      </w:pPr>
    </w:p>
    <w:p w14:paraId="4EBCEDC2" w14:textId="77777777" w:rsidR="00027FA2" w:rsidRDefault="00027FA2" w:rsidP="00A671E6">
      <w:pPr>
        <w:pStyle w:val="references"/>
        <w:numPr>
          <w:ilvl w:val="0"/>
          <w:numId w:val="0"/>
        </w:numPr>
        <w:ind w:left="360" w:hanging="360"/>
        <w:rPr>
          <w:ins w:id="1672" w:author="Tufan Kumbasar" w:date="2015-06-03T09:15:00Z"/>
        </w:rPr>
      </w:pPr>
    </w:p>
    <w:p w14:paraId="40FA0A09" w14:textId="77777777" w:rsidR="00027FA2" w:rsidRDefault="00027FA2" w:rsidP="00A671E6">
      <w:pPr>
        <w:pStyle w:val="references"/>
        <w:numPr>
          <w:ilvl w:val="0"/>
          <w:numId w:val="0"/>
        </w:numPr>
        <w:ind w:left="360" w:hanging="360"/>
        <w:rPr>
          <w:ins w:id="1673" w:author="Tufan Kumbasar" w:date="2015-06-03T09:15:00Z"/>
        </w:rPr>
      </w:pPr>
    </w:p>
    <w:p w14:paraId="535FDDF3" w14:textId="77777777" w:rsidR="00027FA2" w:rsidRDefault="00027FA2" w:rsidP="00A671E6">
      <w:pPr>
        <w:pStyle w:val="references"/>
        <w:numPr>
          <w:ilvl w:val="0"/>
          <w:numId w:val="0"/>
        </w:numPr>
        <w:ind w:left="360" w:hanging="360"/>
        <w:rPr>
          <w:ins w:id="1674" w:author="Tufan Kumbasar" w:date="2015-06-03T09:15:00Z"/>
        </w:rPr>
      </w:pPr>
    </w:p>
    <w:p w14:paraId="1FD29596" w14:textId="77777777" w:rsidR="00027FA2" w:rsidRDefault="00027FA2" w:rsidP="00A671E6">
      <w:pPr>
        <w:pStyle w:val="references"/>
        <w:numPr>
          <w:ilvl w:val="0"/>
          <w:numId w:val="0"/>
        </w:numPr>
        <w:ind w:left="360" w:hanging="360"/>
        <w:rPr>
          <w:ins w:id="1675" w:author="Tufan Kumbasar" w:date="2015-06-03T09:15:00Z"/>
        </w:rPr>
      </w:pPr>
    </w:p>
    <w:p w14:paraId="6CC15AF4" w14:textId="77777777" w:rsidR="00027FA2" w:rsidRDefault="00027FA2" w:rsidP="00A671E6">
      <w:pPr>
        <w:pStyle w:val="references"/>
        <w:numPr>
          <w:ilvl w:val="0"/>
          <w:numId w:val="0"/>
        </w:numPr>
        <w:ind w:left="360" w:hanging="360"/>
        <w:rPr>
          <w:ins w:id="1676" w:author="Tufan Kumbasar" w:date="2015-06-03T09:15:00Z"/>
        </w:rPr>
      </w:pPr>
    </w:p>
    <w:p w14:paraId="50CB3D13" w14:textId="77777777" w:rsidR="00027FA2" w:rsidRDefault="00027FA2" w:rsidP="00A671E6">
      <w:pPr>
        <w:pStyle w:val="references"/>
        <w:numPr>
          <w:ilvl w:val="0"/>
          <w:numId w:val="0"/>
        </w:numPr>
        <w:ind w:left="360" w:hanging="360"/>
        <w:rPr>
          <w:ins w:id="1677" w:author="Tufan Kumbasar" w:date="2015-06-03T09:15:00Z"/>
        </w:rPr>
      </w:pPr>
    </w:p>
    <w:p w14:paraId="1FF2D440" w14:textId="77777777" w:rsidR="00027FA2" w:rsidRDefault="00027FA2" w:rsidP="00A671E6">
      <w:pPr>
        <w:pStyle w:val="references"/>
        <w:numPr>
          <w:ilvl w:val="0"/>
          <w:numId w:val="0"/>
        </w:numPr>
        <w:ind w:left="360" w:hanging="360"/>
        <w:rPr>
          <w:ins w:id="1678" w:author="Tufan Kumbasar" w:date="2015-06-03T09:15:00Z"/>
        </w:rPr>
      </w:pPr>
    </w:p>
    <w:p w14:paraId="41C566A1" w14:textId="77777777" w:rsidR="00027FA2" w:rsidRDefault="00027FA2" w:rsidP="00A671E6">
      <w:pPr>
        <w:pStyle w:val="references"/>
        <w:numPr>
          <w:ilvl w:val="0"/>
          <w:numId w:val="0"/>
        </w:numPr>
        <w:ind w:left="360" w:hanging="360"/>
        <w:rPr>
          <w:ins w:id="1679" w:author="Tufan Kumbasar" w:date="2015-06-03T09:15:00Z"/>
        </w:rPr>
      </w:pPr>
    </w:p>
    <w:p w14:paraId="4CFEFDFD" w14:textId="77777777" w:rsidR="00027FA2" w:rsidRDefault="00027FA2" w:rsidP="00A671E6">
      <w:pPr>
        <w:pStyle w:val="references"/>
        <w:numPr>
          <w:ilvl w:val="0"/>
          <w:numId w:val="0"/>
        </w:numPr>
        <w:ind w:left="360" w:hanging="360"/>
        <w:rPr>
          <w:ins w:id="1680" w:author="Tufan Kumbasar" w:date="2015-06-03T09:15:00Z"/>
        </w:rPr>
      </w:pPr>
    </w:p>
    <w:p w14:paraId="6D62A208" w14:textId="77777777" w:rsidR="00027FA2" w:rsidRDefault="00027FA2" w:rsidP="00A671E6">
      <w:pPr>
        <w:pStyle w:val="references"/>
        <w:numPr>
          <w:ilvl w:val="0"/>
          <w:numId w:val="0"/>
        </w:numPr>
        <w:ind w:left="360" w:hanging="360"/>
        <w:rPr>
          <w:ins w:id="1681" w:author="Tufan Kumbasar" w:date="2015-06-03T09:15:00Z"/>
        </w:rPr>
      </w:pPr>
    </w:p>
    <w:p w14:paraId="7BEF05EA" w14:textId="77777777" w:rsidR="00027FA2" w:rsidRDefault="00027FA2" w:rsidP="00A671E6">
      <w:pPr>
        <w:pStyle w:val="references"/>
        <w:numPr>
          <w:ilvl w:val="0"/>
          <w:numId w:val="0"/>
        </w:numPr>
        <w:ind w:left="360" w:hanging="360"/>
        <w:rPr>
          <w:ins w:id="1682" w:author="Tufan Kumbasar" w:date="2015-06-03T09:15:00Z"/>
        </w:rPr>
      </w:pPr>
    </w:p>
    <w:p w14:paraId="1BC2C956" w14:textId="77777777" w:rsidR="00027FA2" w:rsidRPr="00C5098B" w:rsidRDefault="00027FA2" w:rsidP="00A671E6">
      <w:pPr>
        <w:pStyle w:val="references"/>
        <w:numPr>
          <w:ilvl w:val="0"/>
          <w:numId w:val="0"/>
        </w:numPr>
        <w:ind w:left="360" w:hanging="360"/>
      </w:pPr>
    </w:p>
    <w:p w14:paraId="1AB2AE4E" w14:textId="77777777" w:rsidR="006C469F" w:rsidRPr="00C5098B" w:rsidDel="00027FA2" w:rsidRDefault="006C469F" w:rsidP="006C469F">
      <w:pPr>
        <w:pStyle w:val="references"/>
        <w:numPr>
          <w:ilvl w:val="0"/>
          <w:numId w:val="0"/>
        </w:numPr>
        <w:ind w:left="360"/>
        <w:rPr>
          <w:del w:id="1683" w:author="Tufan Kumbasar" w:date="2015-06-03T09:15:00Z"/>
        </w:rPr>
        <w:sectPr w:rsidR="006C469F" w:rsidRPr="00C5098B" w:rsidDel="00027FA2" w:rsidSect="00C919A4">
          <w:type w:val="continuous"/>
          <w:pgSz w:w="12240" w:h="15840" w:code="1"/>
          <w:pgMar w:top="1080" w:right="907" w:bottom="1440" w:left="907" w:header="720" w:footer="720" w:gutter="0"/>
          <w:cols w:num="2" w:space="360"/>
          <w:docGrid w:linePitch="360"/>
        </w:sectPr>
      </w:pPr>
    </w:p>
    <w:p w14:paraId="53D59371" w14:textId="77777777" w:rsidR="00CF10E3" w:rsidRPr="00C5098B" w:rsidRDefault="00CF10E3" w:rsidP="006C469F">
      <w:pPr>
        <w:tabs>
          <w:tab w:val="left" w:pos="6566"/>
        </w:tabs>
        <w:jc w:val="left"/>
      </w:pPr>
    </w:p>
    <w:sectPr w:rsidR="00CF10E3" w:rsidRPr="00C5098B">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 w:author="Tufan Kumbasar" w:date="2015-06-03T09:18:00Z" w:initials="TK">
    <w:p w14:paraId="0E912DD7" w14:textId="77777777" w:rsidR="00BC1B45" w:rsidRDefault="00BC1B45">
      <w:pPr>
        <w:pStyle w:val="CommentText"/>
      </w:pPr>
      <w:r>
        <w:rPr>
          <w:rStyle w:val="CommentReference"/>
        </w:rPr>
        <w:annotationRef/>
      </w:r>
      <w:r>
        <w:t xml:space="preserve">Visio </w:t>
      </w:r>
      <w:proofErr w:type="spellStart"/>
      <w:r>
        <w:t>dosylarını</w:t>
      </w:r>
      <w:proofErr w:type="spellEnd"/>
      <w:r>
        <w:t xml:space="preserve"> </w:t>
      </w:r>
      <w:proofErr w:type="spellStart"/>
      <w:r>
        <w:t>yapıstırmısın</w:t>
      </w:r>
      <w:proofErr w:type="spellEnd"/>
      <w:r>
        <w:t xml:space="preserve"> </w:t>
      </w:r>
      <w:proofErr w:type="spellStart"/>
      <w:r>
        <w:t>ve</w:t>
      </w:r>
      <w:proofErr w:type="spellEnd"/>
      <w:r>
        <w:t xml:space="preserve"> </w:t>
      </w:r>
      <w:proofErr w:type="spellStart"/>
      <w:r>
        <w:t>benimle</w:t>
      </w:r>
      <w:proofErr w:type="spellEnd"/>
      <w:r>
        <w:t xml:space="preserve"> </w:t>
      </w:r>
      <w:proofErr w:type="spellStart"/>
      <w:r>
        <w:t>paylasırmısın</w:t>
      </w:r>
      <w:proofErr w:type="spellEnd"/>
    </w:p>
  </w:comment>
  <w:comment w:id="328" w:author="Tufan Kumbasar" w:date="2015-06-03T09:18:00Z" w:initials="TK">
    <w:p w14:paraId="72984148" w14:textId="77777777" w:rsidR="00BC1B45" w:rsidRDefault="00BC1B45">
      <w:pPr>
        <w:pStyle w:val="CommentText"/>
      </w:pPr>
      <w:r>
        <w:rPr>
          <w:rStyle w:val="CommentReference"/>
        </w:rPr>
        <w:annotationRef/>
      </w:r>
      <w:proofErr w:type="spellStart"/>
      <w:r>
        <w:t>Örnek</w:t>
      </w:r>
      <w:proofErr w:type="spellEnd"/>
      <w:r>
        <w:t xml:space="preserve"> </w:t>
      </w:r>
      <w:proofErr w:type="spellStart"/>
      <w:r>
        <w:t>kural</w:t>
      </w:r>
      <w:proofErr w:type="spellEnd"/>
      <w:r>
        <w:t xml:space="preserve">, </w:t>
      </w:r>
      <w:proofErr w:type="spellStart"/>
      <w:r>
        <w:t>ve</w:t>
      </w:r>
      <w:proofErr w:type="spellEnd"/>
      <w:r>
        <w:t xml:space="preserve"> </w:t>
      </w:r>
      <w:proofErr w:type="spellStart"/>
      <w:r>
        <w:t>tanım</w:t>
      </w:r>
      <w:proofErr w:type="spellEnd"/>
      <w:r>
        <w:t xml:space="preserve">...alt </w:t>
      </w:r>
      <w:proofErr w:type="spellStart"/>
      <w:r>
        <w:t>üyelik</w:t>
      </w:r>
      <w:proofErr w:type="spellEnd"/>
      <w:r>
        <w:t xml:space="preserve"> </w:t>
      </w:r>
      <w:proofErr w:type="spellStart"/>
      <w:r>
        <w:t>üst</w:t>
      </w:r>
      <w:proofErr w:type="spellEnd"/>
      <w:r>
        <w:t xml:space="preserve"> rule </w:t>
      </w:r>
      <w:proofErr w:type="spellStart"/>
      <w:r>
        <w:t>üyelik</w:t>
      </w:r>
      <w:proofErr w:type="spellEnd"/>
      <w:r>
        <w:t xml:space="preserve"> firing strength (</w:t>
      </w:r>
      <w:proofErr w:type="spellStart"/>
      <w:r>
        <w:t>sunuma</w:t>
      </w:r>
      <w:proofErr w:type="spellEnd"/>
      <w:r>
        <w:t xml:space="preserve"> da </w:t>
      </w:r>
      <w:proofErr w:type="spellStart"/>
      <w:r>
        <w:t>eklediğimiz</w:t>
      </w:r>
      <w:proofErr w:type="spellEnd"/>
      <w:r>
        <w:t xml:space="preserve"> </w:t>
      </w:r>
      <w:proofErr w:type="spellStart"/>
      <w:r>
        <w:t>gibi</w:t>
      </w:r>
      <w:proofErr w:type="spellEnd"/>
      <w:r>
        <w:t>)</w:t>
      </w:r>
    </w:p>
  </w:comment>
  <w:comment w:id="612" w:author="Tufan Kumbasar" w:date="2015-06-03T09:18:00Z" w:initials="TK">
    <w:p w14:paraId="560D5F7D" w14:textId="77777777" w:rsidR="00BC1B45" w:rsidRDefault="00BC1B45">
      <w:pPr>
        <w:pStyle w:val="CommentText"/>
        <w:rPr>
          <w:lang w:val="de-DE"/>
        </w:rPr>
      </w:pPr>
      <w:r>
        <w:rPr>
          <w:rStyle w:val="CommentReference"/>
        </w:rPr>
        <w:annotationRef/>
      </w:r>
      <w:r w:rsidRPr="00373017">
        <w:rPr>
          <w:lang w:val="de-DE"/>
        </w:rPr>
        <w:t xml:space="preserve">Nerde cizdin bunu? </w:t>
      </w:r>
      <w:r w:rsidRPr="00373017">
        <w:rPr>
          <w:lang w:val="de-DE"/>
        </w:rPr>
        <w:t xml:space="preserve">Visio mu? </w:t>
      </w:r>
    </w:p>
    <w:p w14:paraId="71162F29" w14:textId="1477939B" w:rsidR="00BC1B45" w:rsidRPr="00373017" w:rsidRDefault="00BC1B45">
      <w:pPr>
        <w:pStyle w:val="CommentText"/>
        <w:rPr>
          <w:lang w:val="de-DE"/>
        </w:rPr>
      </w:pPr>
      <w:r>
        <w:rPr>
          <w:lang w:val="de-DE"/>
        </w:rPr>
        <w:t>Evet Hocam Visio’da çizdim. Çizimleri ekliyorum.</w:t>
      </w:r>
    </w:p>
  </w:comment>
  <w:comment w:id="661" w:author="Tufan Kumbasar" w:date="2015-06-03T09:18:00Z" w:initials="TK">
    <w:p w14:paraId="5A1533D2" w14:textId="77777777" w:rsidR="00BC1B45" w:rsidRDefault="00BC1B45">
      <w:pPr>
        <w:pStyle w:val="CommentText"/>
        <w:rPr>
          <w:lang w:val="de-DE"/>
        </w:rPr>
      </w:pPr>
      <w:r>
        <w:rPr>
          <w:rStyle w:val="CommentReference"/>
        </w:rPr>
        <w:annotationRef/>
      </w:r>
      <w:r w:rsidRPr="00373017">
        <w:rPr>
          <w:lang w:val="de-DE"/>
        </w:rPr>
        <w:t xml:space="preserve">Çalışıyor </w:t>
      </w:r>
      <w:r w:rsidRPr="00373017">
        <w:rPr>
          <w:lang w:val="de-DE"/>
        </w:rPr>
        <w:t>mu bu komut gerçekten?</w:t>
      </w:r>
    </w:p>
    <w:p w14:paraId="4D8B7EDD" w14:textId="7B8ED3ED" w:rsidR="00BC1B45" w:rsidRPr="00373017" w:rsidRDefault="00BC1B45">
      <w:pPr>
        <w:pStyle w:val="CommentText"/>
        <w:rPr>
          <w:lang w:val="de-DE"/>
        </w:rPr>
      </w:pPr>
      <w:r>
        <w:rPr>
          <w:lang w:val="de-DE"/>
        </w:rPr>
        <w:t>Hocam şuan çalışmıyor ama yarım saatlik efor ile çalışır hale gelecek..</w:t>
      </w:r>
    </w:p>
  </w:comment>
  <w:comment w:id="720" w:author="Tufan Kumbasar" w:date="2015-06-03T09:18:00Z" w:initials="TK">
    <w:p w14:paraId="7A71F154" w14:textId="77777777" w:rsidR="00BC1B45" w:rsidRPr="00373017" w:rsidRDefault="00BC1B45">
      <w:pPr>
        <w:pStyle w:val="CommentText"/>
        <w:rPr>
          <w:lang w:val="de-DE"/>
        </w:rPr>
      </w:pPr>
      <w:r>
        <w:rPr>
          <w:rStyle w:val="CommentReference"/>
        </w:rPr>
        <w:annotationRef/>
      </w:r>
      <w:r w:rsidRPr="00373017">
        <w:rPr>
          <w:lang w:val="de-DE"/>
        </w:rPr>
        <w:t>Metin içersinde bütün değişkenler her zaman italik olmalı</w:t>
      </w:r>
    </w:p>
  </w:comment>
  <w:comment w:id="750" w:author="Tufan Kumbasar" w:date="2015-06-03T09:18:00Z" w:initials="TK">
    <w:p w14:paraId="00440EE4" w14:textId="77777777" w:rsidR="00BC1B45" w:rsidRPr="00373017" w:rsidRDefault="00BC1B45">
      <w:pPr>
        <w:pStyle w:val="CommentText"/>
        <w:rPr>
          <w:lang w:val="de-DE"/>
        </w:rPr>
      </w:pPr>
      <w:r>
        <w:rPr>
          <w:rStyle w:val="CommentReference"/>
        </w:rPr>
        <w:annotationRef/>
      </w:r>
      <w:r w:rsidRPr="00373017">
        <w:rPr>
          <w:lang w:val="de-DE"/>
        </w:rPr>
        <w:t>Sadece ITAE verelim, bir de denklem italik olmalı</w:t>
      </w:r>
    </w:p>
  </w:comment>
  <w:comment w:id="760" w:author="Tufan Kumbasar" w:date="2015-06-03T09:18:00Z" w:initials="TK">
    <w:p w14:paraId="4DFBFF8B" w14:textId="77777777" w:rsidR="00BC1B45" w:rsidRPr="00373017" w:rsidRDefault="00BC1B45">
      <w:pPr>
        <w:pStyle w:val="CommentText"/>
        <w:rPr>
          <w:lang w:val="de-DE"/>
        </w:rPr>
      </w:pPr>
      <w:r>
        <w:rPr>
          <w:rStyle w:val="CommentReference"/>
        </w:rPr>
        <w:annotationRef/>
      </w:r>
      <w:r w:rsidRPr="00373017">
        <w:rPr>
          <w:lang w:val="de-DE"/>
        </w:rPr>
        <w:t>Bütün matlab dosyaların "Fig." dosyalarıı da paylasirimsin</w:t>
      </w:r>
    </w:p>
  </w:comment>
  <w:comment w:id="782" w:author="Tufan Kumbasar" w:date="2015-06-03T09:18:00Z" w:initials="TK">
    <w:p w14:paraId="5787529C" w14:textId="77777777" w:rsidR="00BC1B45" w:rsidRPr="00373017" w:rsidRDefault="00BC1B45">
      <w:pPr>
        <w:pStyle w:val="CommentText"/>
        <w:rPr>
          <w:lang w:val="de-DE"/>
        </w:rPr>
      </w:pPr>
      <w:r>
        <w:rPr>
          <w:rStyle w:val="CommentReference"/>
        </w:rPr>
        <w:annotationRef/>
      </w:r>
      <w:r w:rsidRPr="00373017">
        <w:rPr>
          <w:lang w:val="de-DE"/>
        </w:rPr>
        <w:t>Şekli yok bunun sanki, ya da ben sildim :)</w:t>
      </w:r>
    </w:p>
  </w:comment>
  <w:comment w:id="1567" w:author="Tufan Kumbasar" w:date="2015-06-03T09:18:00Z" w:initials="TK">
    <w:p w14:paraId="7D790E19" w14:textId="77777777" w:rsidR="00BC1B45" w:rsidRDefault="00BC1B45" w:rsidP="00027FA2">
      <w:pPr>
        <w:pStyle w:val="CommentText"/>
      </w:pPr>
      <w:r>
        <w:rPr>
          <w:rStyle w:val="CommentReference"/>
        </w:rPr>
        <w:annotationRef/>
      </w:r>
      <w:proofErr w:type="spellStart"/>
      <w:proofErr w:type="gramStart"/>
      <w:r>
        <w:t>bu</w:t>
      </w:r>
      <w:proofErr w:type="spellEnd"/>
      <w:proofErr w:type="gramEnd"/>
      <w:r>
        <w:t xml:space="preserve"> </w:t>
      </w:r>
      <w:proofErr w:type="spellStart"/>
      <w:r>
        <w:t>değerleri</w:t>
      </w:r>
      <w:proofErr w:type="spellEnd"/>
      <w:r>
        <w:t xml:space="preserve"> </w:t>
      </w:r>
      <w:proofErr w:type="spellStart"/>
      <w:r>
        <w:t>konusmamız</w:t>
      </w:r>
      <w:proofErr w:type="spellEnd"/>
      <w:r>
        <w:t xml:space="preserve"> </w:t>
      </w:r>
      <w:proofErr w:type="spellStart"/>
      <w:r>
        <w:t>lazım</w:t>
      </w:r>
      <w:proofErr w:type="spellEnd"/>
      <w:r>
        <w:t xml:space="preserve"> bi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912DD7" w15:done="0"/>
  <w15:commentEx w15:paraId="72984148" w15:done="0"/>
  <w15:commentEx w15:paraId="71162F29" w15:done="0"/>
  <w15:commentEx w15:paraId="4D8B7EDD" w15:done="0"/>
  <w15:commentEx w15:paraId="7A71F154" w15:done="0"/>
  <w15:commentEx w15:paraId="00440EE4" w15:done="0"/>
  <w15:commentEx w15:paraId="4DFBFF8B" w15:done="0"/>
  <w15:commentEx w15:paraId="5787529C" w15:done="0"/>
  <w15:commentEx w15:paraId="7D790E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vP70C4">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536F2D"/>
    <w:multiLevelType w:val="hybridMultilevel"/>
    <w:tmpl w:val="AE625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skin, Ahmet AVL/TR">
    <w15:presenceInfo w15:providerId="AD" w15:userId="S-1-5-21-1054053922-559824688-2072063007-16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revisionView w:markup="0"/>
  <w:trackRevisions/>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0E1"/>
    <w:rsid w:val="00022D32"/>
    <w:rsid w:val="00027FA2"/>
    <w:rsid w:val="0004781E"/>
    <w:rsid w:val="00057430"/>
    <w:rsid w:val="00066D31"/>
    <w:rsid w:val="00081795"/>
    <w:rsid w:val="000B69D9"/>
    <w:rsid w:val="000C1E68"/>
    <w:rsid w:val="0011162C"/>
    <w:rsid w:val="00142E25"/>
    <w:rsid w:val="00166396"/>
    <w:rsid w:val="0016799E"/>
    <w:rsid w:val="00181C4F"/>
    <w:rsid w:val="001A2EFD"/>
    <w:rsid w:val="001B3FCD"/>
    <w:rsid w:val="001B67DC"/>
    <w:rsid w:val="001D4025"/>
    <w:rsid w:val="001E1815"/>
    <w:rsid w:val="002254A9"/>
    <w:rsid w:val="0024736A"/>
    <w:rsid w:val="00254B9E"/>
    <w:rsid w:val="00275CB0"/>
    <w:rsid w:val="00277036"/>
    <w:rsid w:val="002900C4"/>
    <w:rsid w:val="002A6FCE"/>
    <w:rsid w:val="002B5653"/>
    <w:rsid w:val="002B6F70"/>
    <w:rsid w:val="002C619E"/>
    <w:rsid w:val="002D30A3"/>
    <w:rsid w:val="002D6255"/>
    <w:rsid w:val="002E39DE"/>
    <w:rsid w:val="002E6511"/>
    <w:rsid w:val="00307652"/>
    <w:rsid w:val="00352C3D"/>
    <w:rsid w:val="00373017"/>
    <w:rsid w:val="003A19E2"/>
    <w:rsid w:val="003B4B10"/>
    <w:rsid w:val="003E11AB"/>
    <w:rsid w:val="003E7DEF"/>
    <w:rsid w:val="003F01DC"/>
    <w:rsid w:val="003F6A3E"/>
    <w:rsid w:val="004248F0"/>
    <w:rsid w:val="00450EC0"/>
    <w:rsid w:val="00465621"/>
    <w:rsid w:val="00470207"/>
    <w:rsid w:val="004819ED"/>
    <w:rsid w:val="004D72B5"/>
    <w:rsid w:val="005107BD"/>
    <w:rsid w:val="00511274"/>
    <w:rsid w:val="00537E86"/>
    <w:rsid w:val="00551B7F"/>
    <w:rsid w:val="0055572C"/>
    <w:rsid w:val="00561F67"/>
    <w:rsid w:val="00575BCA"/>
    <w:rsid w:val="005B0344"/>
    <w:rsid w:val="005B520E"/>
    <w:rsid w:val="005C4E05"/>
    <w:rsid w:val="005E2800"/>
    <w:rsid w:val="0061503C"/>
    <w:rsid w:val="00616EA6"/>
    <w:rsid w:val="00622225"/>
    <w:rsid w:val="00626058"/>
    <w:rsid w:val="00630E79"/>
    <w:rsid w:val="00636065"/>
    <w:rsid w:val="00651A08"/>
    <w:rsid w:val="00670434"/>
    <w:rsid w:val="00692738"/>
    <w:rsid w:val="006B6B66"/>
    <w:rsid w:val="006C469F"/>
    <w:rsid w:val="006D01B0"/>
    <w:rsid w:val="006D76EE"/>
    <w:rsid w:val="00710CAB"/>
    <w:rsid w:val="00717746"/>
    <w:rsid w:val="00737E7D"/>
    <w:rsid w:val="00740EEA"/>
    <w:rsid w:val="00745DDD"/>
    <w:rsid w:val="00794804"/>
    <w:rsid w:val="007A4313"/>
    <w:rsid w:val="007A7C48"/>
    <w:rsid w:val="007B0700"/>
    <w:rsid w:val="007B33F1"/>
    <w:rsid w:val="007C0308"/>
    <w:rsid w:val="007C2FF2"/>
    <w:rsid w:val="007D5223"/>
    <w:rsid w:val="007F1F99"/>
    <w:rsid w:val="007F768F"/>
    <w:rsid w:val="0080791D"/>
    <w:rsid w:val="00820589"/>
    <w:rsid w:val="00825CA2"/>
    <w:rsid w:val="008410E1"/>
    <w:rsid w:val="00873603"/>
    <w:rsid w:val="008A2C7D"/>
    <w:rsid w:val="008C1530"/>
    <w:rsid w:val="008C4B23"/>
    <w:rsid w:val="009303D9"/>
    <w:rsid w:val="00932B58"/>
    <w:rsid w:val="00933C64"/>
    <w:rsid w:val="00967BFF"/>
    <w:rsid w:val="00972203"/>
    <w:rsid w:val="009C5EB0"/>
    <w:rsid w:val="009D32DF"/>
    <w:rsid w:val="009E1AA3"/>
    <w:rsid w:val="009E2903"/>
    <w:rsid w:val="00A059B3"/>
    <w:rsid w:val="00A24DF2"/>
    <w:rsid w:val="00A33A30"/>
    <w:rsid w:val="00A46111"/>
    <w:rsid w:val="00A671E6"/>
    <w:rsid w:val="00A71EBD"/>
    <w:rsid w:val="00A75E94"/>
    <w:rsid w:val="00AB2416"/>
    <w:rsid w:val="00AC5D7D"/>
    <w:rsid w:val="00AC5EEE"/>
    <w:rsid w:val="00AE3409"/>
    <w:rsid w:val="00AE7550"/>
    <w:rsid w:val="00AF0FAB"/>
    <w:rsid w:val="00B11A60"/>
    <w:rsid w:val="00B13131"/>
    <w:rsid w:val="00B22613"/>
    <w:rsid w:val="00B42843"/>
    <w:rsid w:val="00B976E9"/>
    <w:rsid w:val="00BA1025"/>
    <w:rsid w:val="00BB02A7"/>
    <w:rsid w:val="00BC1B45"/>
    <w:rsid w:val="00BC3420"/>
    <w:rsid w:val="00BD482D"/>
    <w:rsid w:val="00BE7D3C"/>
    <w:rsid w:val="00BF5FF6"/>
    <w:rsid w:val="00C0207F"/>
    <w:rsid w:val="00C16117"/>
    <w:rsid w:val="00C17548"/>
    <w:rsid w:val="00C31288"/>
    <w:rsid w:val="00C320CB"/>
    <w:rsid w:val="00C355F4"/>
    <w:rsid w:val="00C5098B"/>
    <w:rsid w:val="00C541A7"/>
    <w:rsid w:val="00C544D9"/>
    <w:rsid w:val="00C56F49"/>
    <w:rsid w:val="00C77FE2"/>
    <w:rsid w:val="00C84829"/>
    <w:rsid w:val="00C84AD9"/>
    <w:rsid w:val="00C919A4"/>
    <w:rsid w:val="00CA6B81"/>
    <w:rsid w:val="00CC393F"/>
    <w:rsid w:val="00CF10E3"/>
    <w:rsid w:val="00D04C1B"/>
    <w:rsid w:val="00D22442"/>
    <w:rsid w:val="00D632BE"/>
    <w:rsid w:val="00D7121F"/>
    <w:rsid w:val="00D72A8E"/>
    <w:rsid w:val="00D7536F"/>
    <w:rsid w:val="00DA7B5E"/>
    <w:rsid w:val="00E03E27"/>
    <w:rsid w:val="00E03FAF"/>
    <w:rsid w:val="00E22ED5"/>
    <w:rsid w:val="00E274FA"/>
    <w:rsid w:val="00E435B3"/>
    <w:rsid w:val="00E61E12"/>
    <w:rsid w:val="00E7596C"/>
    <w:rsid w:val="00E878F2"/>
    <w:rsid w:val="00EC6BB1"/>
    <w:rsid w:val="00ED0149"/>
    <w:rsid w:val="00EE188D"/>
    <w:rsid w:val="00F03103"/>
    <w:rsid w:val="00F077EB"/>
    <w:rsid w:val="00F12EA4"/>
    <w:rsid w:val="00F2693B"/>
    <w:rsid w:val="00F271DE"/>
    <w:rsid w:val="00F34E06"/>
    <w:rsid w:val="00F468F7"/>
    <w:rsid w:val="00F55D47"/>
    <w:rsid w:val="00F627DA"/>
    <w:rsid w:val="00F7288F"/>
    <w:rsid w:val="00F72D88"/>
    <w:rsid w:val="00F85DC5"/>
    <w:rsid w:val="00F9441B"/>
    <w:rsid w:val="00FA4C32"/>
    <w:rsid w:val="00FE5186"/>
    <w:rsid w:val="00FE71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7B6DB0"/>
  <w15:docId w15:val="{6D2FD0F6-2EC0-47C5-9FE9-4419AFA8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21F"/>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character" w:customStyle="1" w:styleId="Heading2Char">
    <w:name w:val="Heading 2 Char"/>
    <w:link w:val="Heading2"/>
    <w:rsid w:val="00D22442"/>
    <w:rPr>
      <w:i/>
      <w:iCs/>
      <w:noProof/>
    </w:rPr>
  </w:style>
  <w:style w:type="paragraph" w:styleId="Caption">
    <w:name w:val="caption"/>
    <w:basedOn w:val="Normal"/>
    <w:next w:val="Normal"/>
    <w:unhideWhenUsed/>
    <w:qFormat/>
    <w:rsid w:val="00A46111"/>
    <w:rPr>
      <w:b/>
      <w:bCs/>
    </w:rPr>
  </w:style>
  <w:style w:type="table" w:styleId="TableGrid">
    <w:name w:val="Table Grid"/>
    <w:basedOn w:val="TableNormal"/>
    <w:rsid w:val="006C469F"/>
    <w:rPr>
      <w:rFonts w:eastAsia="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410E1"/>
    <w:rPr>
      <w:rFonts w:ascii="Tahoma" w:hAnsi="Tahoma" w:cs="Tahoma"/>
      <w:sz w:val="16"/>
      <w:szCs w:val="16"/>
    </w:rPr>
  </w:style>
  <w:style w:type="character" w:customStyle="1" w:styleId="BalloonTextChar">
    <w:name w:val="Balloon Text Char"/>
    <w:basedOn w:val="DefaultParagraphFont"/>
    <w:link w:val="BalloonText"/>
    <w:rsid w:val="008410E1"/>
    <w:rPr>
      <w:rFonts w:ascii="Tahoma" w:hAnsi="Tahoma" w:cs="Tahoma"/>
      <w:sz w:val="16"/>
      <w:szCs w:val="16"/>
      <w:lang w:val="en-US" w:eastAsia="en-US"/>
    </w:rPr>
  </w:style>
  <w:style w:type="character" w:styleId="CommentReference">
    <w:name w:val="annotation reference"/>
    <w:basedOn w:val="DefaultParagraphFont"/>
    <w:rsid w:val="00C5098B"/>
    <w:rPr>
      <w:sz w:val="16"/>
      <w:szCs w:val="16"/>
    </w:rPr>
  </w:style>
  <w:style w:type="paragraph" w:styleId="CommentText">
    <w:name w:val="annotation text"/>
    <w:basedOn w:val="Normal"/>
    <w:link w:val="CommentTextChar"/>
    <w:rsid w:val="00C5098B"/>
  </w:style>
  <w:style w:type="character" w:customStyle="1" w:styleId="CommentTextChar">
    <w:name w:val="Comment Text Char"/>
    <w:basedOn w:val="DefaultParagraphFont"/>
    <w:link w:val="CommentText"/>
    <w:rsid w:val="00C5098B"/>
    <w:rPr>
      <w:lang w:val="en-US" w:eastAsia="en-US"/>
    </w:rPr>
  </w:style>
  <w:style w:type="paragraph" w:styleId="CommentSubject">
    <w:name w:val="annotation subject"/>
    <w:basedOn w:val="CommentText"/>
    <w:next w:val="CommentText"/>
    <w:link w:val="CommentSubjectChar"/>
    <w:rsid w:val="00C5098B"/>
    <w:rPr>
      <w:b/>
      <w:bCs/>
    </w:rPr>
  </w:style>
  <w:style w:type="character" w:customStyle="1" w:styleId="CommentSubjectChar">
    <w:name w:val="Comment Subject Char"/>
    <w:basedOn w:val="CommentTextChar"/>
    <w:link w:val="CommentSubject"/>
    <w:rsid w:val="00C5098B"/>
    <w:rPr>
      <w:b/>
      <w:bCs/>
      <w:lang w:val="en-US" w:eastAsia="en-US"/>
    </w:rPr>
  </w:style>
  <w:style w:type="paragraph" w:styleId="Revision">
    <w:name w:val="Revision"/>
    <w:hidden/>
    <w:uiPriority w:val="99"/>
    <w:semiHidden/>
    <w:rsid w:val="00C5098B"/>
    <w:rPr>
      <w:lang w:val="en-US" w:eastAsia="en-US"/>
    </w:rPr>
  </w:style>
  <w:style w:type="character" w:styleId="PlaceholderText">
    <w:name w:val="Placeholder Text"/>
    <w:basedOn w:val="DefaultParagraphFont"/>
    <w:uiPriority w:val="99"/>
    <w:semiHidden/>
    <w:rsid w:val="003F01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fan%20Kumbasar\Desktop\Taskin_v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8E913-5A13-4704-BD4C-F76C4AD0F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Taskin_v01.dotm</Template>
  <TotalTime>78</TotalTime>
  <Pages>6</Pages>
  <Words>3511</Words>
  <Characters>20014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Tufan Kumbasar</dc:creator>
  <cp:lastModifiedBy>Taskin, Ahmet AVL/TR</cp:lastModifiedBy>
  <cp:revision>27</cp:revision>
  <dcterms:created xsi:type="dcterms:W3CDTF">2015-06-04T18:18:00Z</dcterms:created>
  <dcterms:modified xsi:type="dcterms:W3CDTF">2015-06-04T20:32:00Z</dcterms:modified>
</cp:coreProperties>
</file>